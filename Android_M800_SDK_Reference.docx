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2" w:type="dxa"/>
        <w:jc w:val="center"/>
        <w:tblLayout w:type="fixed"/>
        <w:tblLook w:val="04A0"/>
      </w:tblPr>
      <w:tblGrid>
        <w:gridCol w:w="8522"/>
      </w:tblGrid>
      <w:tr w:rsidR="008C0C5C">
        <w:trPr>
          <w:trHeight w:val="892"/>
          <w:jc w:val="center"/>
        </w:trPr>
        <w:tc>
          <w:tcPr>
            <w:tcW w:w="8522" w:type="dxa"/>
          </w:tcPr>
          <w:p w:rsidR="008C0C5C" w:rsidRDefault="008C0C5C">
            <w:pPr>
              <w:jc w:val="center"/>
              <w:rPr>
                <w:rFonts w:ascii="微软雅黑" w:eastAsia="微软雅黑" w:hAnsi="微软雅黑" w:cs="微软雅黑"/>
                <w:b/>
                <w:bCs/>
                <w:sz w:val="32"/>
                <w:szCs w:val="40"/>
              </w:rPr>
            </w:pPr>
          </w:p>
        </w:tc>
      </w:tr>
      <w:tr w:rsidR="008C0C5C">
        <w:trPr>
          <w:trHeight w:val="1440"/>
          <w:jc w:val="center"/>
        </w:trPr>
        <w:tc>
          <w:tcPr>
            <w:tcW w:w="8522" w:type="dxa"/>
            <w:tcBorders>
              <w:bottom w:val="single" w:sz="4" w:space="0" w:color="4F81BD"/>
            </w:tcBorders>
            <w:vAlign w:val="center"/>
          </w:tcPr>
          <w:p w:rsidR="008C0C5C" w:rsidRDefault="00242E6D">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M800</w:t>
            </w:r>
            <w:r w:rsidR="002B42D4">
              <w:rPr>
                <w:rFonts w:ascii="微软雅黑" w:eastAsia="微软雅黑" w:hAnsi="微软雅黑" w:cs="微软雅黑" w:hint="eastAsia"/>
                <w:b/>
                <w:bCs/>
                <w:sz w:val="32"/>
                <w:szCs w:val="40"/>
              </w:rPr>
              <w:t xml:space="preserve"> Android SDK Description</w:t>
            </w:r>
          </w:p>
        </w:tc>
      </w:tr>
      <w:tr w:rsidR="008C0C5C">
        <w:trPr>
          <w:trHeight w:val="720"/>
          <w:jc w:val="center"/>
        </w:trPr>
        <w:tc>
          <w:tcPr>
            <w:tcW w:w="8522" w:type="dxa"/>
            <w:tcBorders>
              <w:top w:val="single" w:sz="4" w:space="0" w:color="4F81BD"/>
            </w:tcBorders>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V1.0</w:t>
            </w:r>
          </w:p>
        </w:tc>
      </w:tr>
      <w:tr w:rsidR="008C0C5C">
        <w:trPr>
          <w:trHeight w:val="360"/>
          <w:jc w:val="center"/>
        </w:trPr>
        <w:tc>
          <w:tcPr>
            <w:tcW w:w="8522" w:type="dxa"/>
            <w:vAlign w:val="center"/>
          </w:tcPr>
          <w:p w:rsidR="008C0C5C" w:rsidRDefault="008C0C5C">
            <w:pPr>
              <w:jc w:val="center"/>
              <w:rPr>
                <w:rFonts w:ascii="微软雅黑" w:eastAsia="微软雅黑" w:hAnsi="微软雅黑" w:cs="微软雅黑"/>
                <w:b/>
                <w:bCs/>
                <w:sz w:val="32"/>
                <w:szCs w:val="40"/>
              </w:rPr>
            </w:pPr>
          </w:p>
        </w:tc>
      </w:tr>
      <w:tr w:rsidR="008C0C5C">
        <w:trPr>
          <w:trHeight w:val="360"/>
          <w:jc w:val="center"/>
        </w:trPr>
        <w:tc>
          <w:tcPr>
            <w:tcW w:w="8522" w:type="dxa"/>
            <w:vAlign w:val="center"/>
          </w:tcPr>
          <w:p w:rsidR="008C0C5C" w:rsidRDefault="002B42D4">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 xml:space="preserve">Author: </w:t>
            </w:r>
            <w:r w:rsidR="001F55EB">
              <w:rPr>
                <w:rFonts w:ascii="微软雅黑" w:eastAsia="微软雅黑" w:hAnsi="微软雅黑" w:cs="微软雅黑" w:hint="eastAsia"/>
                <w:b/>
                <w:bCs/>
                <w:sz w:val="32"/>
                <w:szCs w:val="40"/>
              </w:rPr>
              <w:t>WangYong</w:t>
            </w:r>
          </w:p>
        </w:tc>
      </w:tr>
      <w:tr w:rsidR="008C0C5C">
        <w:trPr>
          <w:trHeight w:val="360"/>
          <w:jc w:val="center"/>
        </w:trPr>
        <w:tc>
          <w:tcPr>
            <w:tcW w:w="8522" w:type="dxa"/>
            <w:vAlign w:val="center"/>
          </w:tcPr>
          <w:p w:rsidR="008C0C5C" w:rsidRDefault="00B54369">
            <w:pPr>
              <w:jc w:val="center"/>
              <w:rPr>
                <w:rFonts w:ascii="微软雅黑" w:eastAsia="微软雅黑" w:hAnsi="微软雅黑" w:cs="微软雅黑"/>
                <w:b/>
                <w:bCs/>
                <w:sz w:val="32"/>
                <w:szCs w:val="40"/>
              </w:rPr>
            </w:pPr>
            <w:r>
              <w:rPr>
                <w:rFonts w:ascii="微软雅黑" w:eastAsia="微软雅黑" w:hAnsi="微软雅黑" w:cs="微软雅黑" w:hint="eastAsia"/>
                <w:b/>
                <w:bCs/>
                <w:sz w:val="32"/>
                <w:szCs w:val="40"/>
              </w:rPr>
              <w:t>2023/11</w:t>
            </w:r>
            <w:r w:rsidR="002B42D4">
              <w:rPr>
                <w:rFonts w:ascii="微软雅黑" w:eastAsia="微软雅黑" w:hAnsi="微软雅黑" w:cs="微软雅黑" w:hint="eastAsia"/>
                <w:b/>
                <w:bCs/>
                <w:sz w:val="32"/>
                <w:szCs w:val="40"/>
              </w:rPr>
              <w:t>/</w:t>
            </w:r>
            <w:r>
              <w:rPr>
                <w:rFonts w:ascii="微软雅黑" w:eastAsia="微软雅黑" w:hAnsi="微软雅黑" w:cs="微软雅黑" w:hint="eastAsia"/>
                <w:b/>
                <w:bCs/>
                <w:sz w:val="32"/>
                <w:szCs w:val="40"/>
              </w:rPr>
              <w:t>1</w:t>
            </w:r>
            <w:r w:rsidR="00F019C9">
              <w:rPr>
                <w:rFonts w:ascii="微软雅黑" w:eastAsia="微软雅黑" w:hAnsi="微软雅黑" w:cs="微软雅黑" w:hint="eastAsia"/>
                <w:b/>
                <w:bCs/>
                <w:sz w:val="32"/>
                <w:szCs w:val="40"/>
              </w:rPr>
              <w:t>5</w:t>
            </w:r>
          </w:p>
        </w:tc>
      </w:tr>
    </w:tbl>
    <w:p w:rsidR="008C0C5C" w:rsidRDefault="008C0C5C">
      <w:pPr>
        <w:jc w:val="center"/>
        <w:rPr>
          <w:rFonts w:ascii="微软雅黑" w:eastAsia="微软雅黑" w:hAnsi="微软雅黑" w:cs="微软雅黑"/>
          <w:b/>
          <w:bCs/>
          <w:sz w:val="32"/>
          <w:szCs w:val="40"/>
        </w:rPr>
      </w:pPr>
    </w:p>
    <w:p w:rsidR="008C0C5C" w:rsidRDefault="002B42D4">
      <w:pPr>
        <w:pStyle w:val="1"/>
        <w:jc w:val="center"/>
        <w:rPr>
          <w:rFonts w:ascii="微软雅黑" w:eastAsia="微软雅黑" w:hAnsi="微软雅黑" w:cs="微软雅黑" w:hint="default"/>
          <w:sz w:val="21"/>
          <w:szCs w:val="21"/>
        </w:rPr>
      </w:pPr>
      <w:bookmarkStart w:id="0" w:name="_Toc21759"/>
      <w:bookmarkStart w:id="1" w:name="_Toc150962655"/>
      <w:r>
        <w:rPr>
          <w:rFonts w:ascii="微软雅黑" w:eastAsia="微软雅黑" w:hAnsi="微软雅黑" w:cs="微软雅黑"/>
          <w:sz w:val="21"/>
          <w:szCs w:val="21"/>
        </w:rPr>
        <w:t>Change log</w:t>
      </w:r>
      <w:bookmarkEnd w:id="0"/>
      <w:bookmarkEnd w:id="1"/>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3" w:type="dxa"/>
          <w:right w:w="113" w:type="dxa"/>
        </w:tblCellMar>
        <w:tblLook w:val="04A0"/>
      </w:tblPr>
      <w:tblGrid>
        <w:gridCol w:w="1463"/>
        <w:gridCol w:w="5454"/>
        <w:gridCol w:w="1587"/>
      </w:tblGrid>
      <w:tr w:rsidR="008C0C5C" w:rsidTr="00753CE5">
        <w:tc>
          <w:tcPr>
            <w:tcW w:w="1463"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Date</w:t>
            </w:r>
          </w:p>
        </w:tc>
        <w:tc>
          <w:tcPr>
            <w:tcW w:w="5454"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Log</w:t>
            </w:r>
          </w:p>
        </w:tc>
        <w:tc>
          <w:tcPr>
            <w:tcW w:w="1587" w:type="dxa"/>
            <w:vAlign w:val="center"/>
          </w:tcPr>
          <w:p w:rsidR="008C0C5C" w:rsidRDefault="002B42D4">
            <w:pPr>
              <w:spacing w:line="0" w:lineRule="atLeast"/>
              <w:jc w:val="center"/>
              <w:rPr>
                <w:rFonts w:ascii="微软雅黑" w:eastAsia="微软雅黑" w:hAnsi="微软雅黑" w:cs="微软雅黑"/>
                <w:b/>
                <w:bCs/>
                <w:szCs w:val="21"/>
              </w:rPr>
            </w:pPr>
            <w:r>
              <w:rPr>
                <w:rFonts w:ascii="微软雅黑" w:eastAsia="微软雅黑" w:hAnsi="微软雅黑" w:cs="微软雅黑" w:hint="eastAsia"/>
                <w:b/>
                <w:bCs/>
                <w:szCs w:val="21"/>
              </w:rPr>
              <w:t>Author</w:t>
            </w:r>
          </w:p>
        </w:tc>
      </w:tr>
      <w:tr w:rsidR="008C0C5C" w:rsidTr="00753CE5">
        <w:tc>
          <w:tcPr>
            <w:tcW w:w="1463" w:type="dxa"/>
            <w:vAlign w:val="center"/>
          </w:tcPr>
          <w:p w:rsidR="008C0C5C" w:rsidRPr="00454BEC" w:rsidRDefault="00FF7816">
            <w:pPr>
              <w:spacing w:line="0" w:lineRule="atLeast"/>
              <w:jc w:val="center"/>
              <w:rPr>
                <w:rFonts w:ascii="微软雅黑" w:eastAsia="微软雅黑" w:hAnsi="微软雅黑" w:cs="微软雅黑"/>
                <w:sz w:val="18"/>
                <w:szCs w:val="18"/>
              </w:rPr>
            </w:pPr>
            <w:r>
              <w:rPr>
                <w:rFonts w:ascii="微软雅黑" w:eastAsia="微软雅黑" w:hAnsi="微软雅黑" w:cs="微软雅黑" w:hint="eastAsia"/>
                <w:sz w:val="18"/>
                <w:szCs w:val="18"/>
              </w:rPr>
              <w:t>2023-11</w:t>
            </w:r>
            <w:r w:rsidR="002B42D4" w:rsidRPr="00454BEC">
              <w:rPr>
                <w:rFonts w:ascii="微软雅黑" w:eastAsia="微软雅黑" w:hAnsi="微软雅黑" w:cs="微软雅黑" w:hint="eastAsia"/>
                <w:sz w:val="18"/>
                <w:szCs w:val="18"/>
              </w:rPr>
              <w:t>-</w:t>
            </w:r>
            <w:r>
              <w:rPr>
                <w:rFonts w:ascii="微软雅黑" w:eastAsia="微软雅黑" w:hAnsi="微软雅黑" w:cs="微软雅黑" w:hint="eastAsia"/>
                <w:sz w:val="18"/>
                <w:szCs w:val="18"/>
              </w:rPr>
              <w:t>1</w:t>
            </w:r>
            <w:r w:rsidR="00B97B71" w:rsidRPr="00454BEC">
              <w:rPr>
                <w:rFonts w:ascii="微软雅黑" w:eastAsia="微软雅黑" w:hAnsi="微软雅黑" w:cs="微软雅黑" w:hint="eastAsia"/>
                <w:sz w:val="18"/>
                <w:szCs w:val="18"/>
              </w:rPr>
              <w:t>5</w:t>
            </w:r>
          </w:p>
        </w:tc>
        <w:tc>
          <w:tcPr>
            <w:tcW w:w="5454" w:type="dxa"/>
            <w:vAlign w:val="center"/>
          </w:tcPr>
          <w:p w:rsidR="008C0C5C" w:rsidRPr="00454BEC" w:rsidRDefault="002B42D4">
            <w:pPr>
              <w:spacing w:line="0" w:lineRule="atLeast"/>
              <w:jc w:val="center"/>
              <w:rPr>
                <w:rFonts w:ascii="微软雅黑" w:eastAsia="微软雅黑" w:hAnsi="微软雅黑" w:cs="微软雅黑"/>
                <w:sz w:val="18"/>
                <w:szCs w:val="18"/>
              </w:rPr>
            </w:pPr>
            <w:r w:rsidRPr="00454BEC">
              <w:rPr>
                <w:rFonts w:ascii="微软雅黑" w:eastAsia="微软雅黑" w:hAnsi="微软雅黑" w:cs="微软雅黑" w:hint="eastAsia"/>
                <w:sz w:val="18"/>
                <w:szCs w:val="18"/>
              </w:rPr>
              <w:t>Create</w:t>
            </w:r>
          </w:p>
        </w:tc>
        <w:tc>
          <w:tcPr>
            <w:tcW w:w="1587" w:type="dxa"/>
            <w:vAlign w:val="center"/>
          </w:tcPr>
          <w:p w:rsidR="008C0C5C" w:rsidRPr="00454BEC" w:rsidRDefault="00FC3B39">
            <w:pPr>
              <w:spacing w:line="0" w:lineRule="atLeast"/>
              <w:jc w:val="center"/>
              <w:rPr>
                <w:rFonts w:ascii="微软雅黑" w:eastAsia="微软雅黑" w:hAnsi="微软雅黑" w:cs="微软雅黑"/>
                <w:sz w:val="18"/>
                <w:szCs w:val="18"/>
              </w:rPr>
            </w:pPr>
            <w:r w:rsidRPr="00454BEC">
              <w:rPr>
                <w:rFonts w:ascii="微软雅黑" w:eastAsia="微软雅黑" w:hAnsi="微软雅黑" w:cs="微软雅黑" w:hint="eastAsia"/>
                <w:sz w:val="18"/>
                <w:szCs w:val="18"/>
              </w:rPr>
              <w:t>WangYong</w:t>
            </w: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c>
          <w:tcPr>
            <w:tcW w:w="1463" w:type="dxa"/>
            <w:vAlign w:val="center"/>
          </w:tcPr>
          <w:p w:rsidR="004400C2" w:rsidRDefault="004400C2">
            <w:pPr>
              <w:spacing w:line="0" w:lineRule="atLeast"/>
              <w:jc w:val="center"/>
              <w:rPr>
                <w:rFonts w:ascii="微软雅黑" w:eastAsia="微软雅黑" w:hAnsi="微软雅黑" w:cs="微软雅黑"/>
                <w:b/>
                <w:bCs/>
                <w:szCs w:val="21"/>
              </w:rPr>
            </w:pPr>
          </w:p>
        </w:tc>
        <w:tc>
          <w:tcPr>
            <w:tcW w:w="5454" w:type="dxa"/>
            <w:vAlign w:val="center"/>
          </w:tcPr>
          <w:p w:rsidR="004400C2" w:rsidRDefault="004400C2">
            <w:pPr>
              <w:spacing w:line="0" w:lineRule="atLeast"/>
              <w:jc w:val="center"/>
              <w:rPr>
                <w:rFonts w:ascii="微软雅黑" w:eastAsia="微软雅黑" w:hAnsi="微软雅黑" w:cs="微软雅黑"/>
                <w:b/>
                <w:bCs/>
                <w:szCs w:val="21"/>
              </w:rPr>
            </w:pPr>
          </w:p>
        </w:tc>
        <w:tc>
          <w:tcPr>
            <w:tcW w:w="1587" w:type="dxa"/>
            <w:vAlign w:val="center"/>
          </w:tcPr>
          <w:p w:rsidR="004400C2" w:rsidRDefault="004400C2">
            <w:pPr>
              <w:spacing w:line="0" w:lineRule="atLeast"/>
              <w:jc w:val="center"/>
              <w:rPr>
                <w:rFonts w:ascii="微软雅黑" w:eastAsia="微软雅黑" w:hAnsi="微软雅黑" w:cs="微软雅黑"/>
                <w:b/>
                <w:bCs/>
                <w:szCs w:val="21"/>
              </w:rPr>
            </w:pPr>
          </w:p>
        </w:tc>
      </w:tr>
      <w:tr w:rsidR="004400C2" w:rsidTr="00753CE5">
        <w:trPr>
          <w:ins w:id="2" w:author="jollytsai" w:date="2016-09-08T17:50:00Z"/>
        </w:trPr>
        <w:tc>
          <w:tcPr>
            <w:tcW w:w="1463" w:type="dxa"/>
            <w:vAlign w:val="center"/>
          </w:tcPr>
          <w:p w:rsidR="004400C2" w:rsidRDefault="004400C2">
            <w:pPr>
              <w:spacing w:line="0" w:lineRule="atLeast"/>
              <w:jc w:val="center"/>
              <w:rPr>
                <w:ins w:id="3" w:author="jollytsai" w:date="2016-09-08T17:50:00Z"/>
                <w:rFonts w:ascii="微软雅黑" w:eastAsia="微软雅黑" w:hAnsi="微软雅黑" w:cs="微软雅黑"/>
                <w:b/>
                <w:bCs/>
                <w:szCs w:val="21"/>
              </w:rPr>
            </w:pPr>
          </w:p>
        </w:tc>
        <w:tc>
          <w:tcPr>
            <w:tcW w:w="5454" w:type="dxa"/>
            <w:vAlign w:val="center"/>
          </w:tcPr>
          <w:p w:rsidR="004400C2" w:rsidRDefault="004400C2">
            <w:pPr>
              <w:spacing w:line="0" w:lineRule="atLeast"/>
              <w:jc w:val="center"/>
              <w:rPr>
                <w:ins w:id="4" w:author="jollytsai" w:date="2016-09-08T17:50:00Z"/>
                <w:rFonts w:ascii="微软雅黑" w:eastAsia="微软雅黑" w:hAnsi="微软雅黑" w:cs="微软雅黑"/>
                <w:b/>
                <w:bCs/>
                <w:szCs w:val="21"/>
              </w:rPr>
            </w:pPr>
          </w:p>
        </w:tc>
        <w:tc>
          <w:tcPr>
            <w:tcW w:w="1587" w:type="dxa"/>
            <w:vAlign w:val="center"/>
          </w:tcPr>
          <w:p w:rsidR="004400C2" w:rsidRDefault="004400C2">
            <w:pPr>
              <w:spacing w:line="0" w:lineRule="atLeast"/>
              <w:jc w:val="center"/>
              <w:rPr>
                <w:ins w:id="5" w:author="jollytsai" w:date="2016-09-08T17:50:00Z"/>
                <w:rFonts w:ascii="微软雅黑" w:eastAsia="微软雅黑" w:hAnsi="微软雅黑" w:cs="微软雅黑"/>
                <w:b/>
                <w:bCs/>
                <w:szCs w:val="21"/>
              </w:rPr>
            </w:pPr>
          </w:p>
        </w:tc>
      </w:tr>
    </w:tbl>
    <w:p w:rsidR="008C0C5C" w:rsidRDefault="008C0C5C">
      <w:pPr>
        <w:rPr>
          <w:vanish/>
        </w:rPr>
      </w:pPr>
    </w:p>
    <w:tbl>
      <w:tblPr>
        <w:tblpPr w:leftFromText="187" w:rightFromText="187" w:horzAnchor="margin" w:tblpXSpec="center" w:tblpYSpec="bottom"/>
        <w:tblW w:w="8522" w:type="dxa"/>
        <w:tblLayout w:type="fixed"/>
        <w:tblLook w:val="04A0"/>
      </w:tblPr>
      <w:tblGrid>
        <w:gridCol w:w="8522"/>
      </w:tblGrid>
      <w:tr w:rsidR="008C0C5C">
        <w:tc>
          <w:tcPr>
            <w:tcW w:w="8522" w:type="dxa"/>
          </w:tcPr>
          <w:p w:rsidR="008C0C5C" w:rsidRDefault="008C0C5C" w:rsidP="006A76B9">
            <w:pPr>
              <w:rPr>
                <w:rFonts w:ascii="微软雅黑" w:eastAsia="微软雅黑" w:hAnsi="微软雅黑" w:cs="微软雅黑"/>
                <w:b/>
                <w:bCs/>
                <w:szCs w:val="21"/>
              </w:rPr>
            </w:pPr>
          </w:p>
        </w:tc>
      </w:tr>
    </w:tbl>
    <w:p w:rsidR="008C0C5C" w:rsidRDefault="008C0C5C">
      <w:pPr>
        <w:pStyle w:val="1"/>
        <w:jc w:val="center"/>
        <w:rPr>
          <w:rFonts w:ascii="微软雅黑" w:eastAsia="微软雅黑" w:hAnsi="微软雅黑" w:cs="微软雅黑" w:hint="default"/>
          <w:sz w:val="32"/>
          <w:szCs w:val="32"/>
        </w:rPr>
        <w:sectPr w:rsidR="008C0C5C">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start="1"/>
          <w:cols w:space="720"/>
          <w:titlePg/>
          <w:docGrid w:type="lines" w:linePitch="312"/>
        </w:sectPr>
      </w:pPr>
    </w:p>
    <w:p w:rsidR="008C0C5C" w:rsidRDefault="008C0C5C">
      <w:pPr>
        <w:rPr>
          <w:rFonts w:ascii="微软雅黑" w:eastAsia="微软雅黑" w:hAnsi="微软雅黑" w:cs="微软雅黑"/>
        </w:rPr>
      </w:pPr>
    </w:p>
    <w:p w:rsidR="008C0C5C" w:rsidRDefault="002B42D4">
      <w:pPr>
        <w:pStyle w:val="1"/>
        <w:jc w:val="center"/>
        <w:rPr>
          <w:rFonts w:ascii="微软雅黑" w:eastAsia="微软雅黑" w:hAnsi="微软雅黑" w:cs="微软雅黑" w:hint="default"/>
          <w:sz w:val="36"/>
          <w:szCs w:val="36"/>
        </w:rPr>
      </w:pPr>
      <w:bookmarkStart w:id="6" w:name="_Toc150962656"/>
      <w:r>
        <w:rPr>
          <w:rFonts w:ascii="微软雅黑" w:eastAsia="微软雅黑" w:hAnsi="微软雅黑" w:cs="微软雅黑"/>
          <w:sz w:val="36"/>
          <w:szCs w:val="36"/>
        </w:rPr>
        <w:t>Catalog</w:t>
      </w:r>
      <w:bookmarkEnd w:id="6"/>
    </w:p>
    <w:p w:rsidR="008C0C5C" w:rsidRDefault="008C0C5C">
      <w:pPr>
        <w:jc w:val="center"/>
        <w:rPr>
          <w:rFonts w:ascii="微软雅黑" w:eastAsia="微软雅黑" w:hAnsi="微软雅黑" w:cs="微软雅黑"/>
          <w:b/>
          <w:bCs/>
          <w:sz w:val="36"/>
          <w:szCs w:val="44"/>
        </w:rPr>
      </w:pPr>
    </w:p>
    <w:p w:rsidR="00061A68" w:rsidRDefault="00AB1A71">
      <w:pPr>
        <w:pStyle w:val="10"/>
        <w:tabs>
          <w:tab w:val="right" w:leader="dot" w:pos="8296"/>
        </w:tabs>
        <w:rPr>
          <w:rFonts w:asciiTheme="minorHAnsi" w:eastAsiaTheme="minorEastAsia" w:hAnsiTheme="minorHAnsi" w:cstheme="minorBidi"/>
          <w:noProof/>
          <w:szCs w:val="22"/>
        </w:rPr>
      </w:pPr>
      <w:r w:rsidRPr="00AB1A71">
        <w:rPr>
          <w:rFonts w:ascii="微软雅黑" w:eastAsia="微软雅黑" w:hAnsi="微软雅黑" w:cs="微软雅黑" w:hint="eastAsia"/>
          <w:b/>
          <w:bCs/>
          <w:sz w:val="40"/>
          <w:szCs w:val="48"/>
        </w:rPr>
        <w:fldChar w:fldCharType="begin"/>
      </w:r>
      <w:r w:rsidR="002B42D4">
        <w:rPr>
          <w:rFonts w:ascii="微软雅黑" w:eastAsia="微软雅黑" w:hAnsi="微软雅黑" w:cs="微软雅黑" w:hint="eastAsia"/>
          <w:b/>
          <w:bCs/>
          <w:sz w:val="40"/>
          <w:szCs w:val="48"/>
        </w:rPr>
        <w:instrText xml:space="preserve">TOC \o "1-3" \h \u </w:instrText>
      </w:r>
      <w:r w:rsidRPr="00AB1A71">
        <w:rPr>
          <w:rFonts w:ascii="微软雅黑" w:eastAsia="微软雅黑" w:hAnsi="微软雅黑" w:cs="微软雅黑" w:hint="eastAsia"/>
          <w:b/>
          <w:bCs/>
          <w:sz w:val="40"/>
          <w:szCs w:val="48"/>
        </w:rPr>
        <w:fldChar w:fldCharType="separate"/>
      </w:r>
      <w:hyperlink w:anchor="_Toc150962655" w:history="1">
        <w:r w:rsidR="00061A68" w:rsidRPr="00B32C7D">
          <w:rPr>
            <w:rStyle w:val="a7"/>
            <w:rFonts w:ascii="微软雅黑" w:eastAsia="微软雅黑" w:hAnsi="微软雅黑" w:cs="微软雅黑"/>
            <w:noProof/>
          </w:rPr>
          <w:t>Change log</w:t>
        </w:r>
        <w:r w:rsidR="00061A68">
          <w:rPr>
            <w:noProof/>
          </w:rPr>
          <w:tab/>
        </w:r>
        <w:r>
          <w:rPr>
            <w:noProof/>
          </w:rPr>
          <w:fldChar w:fldCharType="begin"/>
        </w:r>
        <w:r w:rsidR="00061A68">
          <w:rPr>
            <w:noProof/>
          </w:rPr>
          <w:instrText xml:space="preserve"> PAGEREF _Toc150962655 \h </w:instrText>
        </w:r>
        <w:r>
          <w:rPr>
            <w:noProof/>
          </w:rPr>
        </w:r>
        <w:r>
          <w:rPr>
            <w:noProof/>
          </w:rPr>
          <w:fldChar w:fldCharType="separate"/>
        </w:r>
        <w:r w:rsidR="00061A68">
          <w:rPr>
            <w:noProof/>
          </w:rPr>
          <w:t>1</w:t>
        </w:r>
        <w:r>
          <w:rPr>
            <w:noProof/>
          </w:rPr>
          <w:fldChar w:fldCharType="end"/>
        </w:r>
      </w:hyperlink>
    </w:p>
    <w:p w:rsidR="00061A68" w:rsidRDefault="00AB1A71">
      <w:pPr>
        <w:pStyle w:val="10"/>
        <w:tabs>
          <w:tab w:val="right" w:leader="dot" w:pos="8296"/>
        </w:tabs>
        <w:rPr>
          <w:rFonts w:asciiTheme="minorHAnsi" w:eastAsiaTheme="minorEastAsia" w:hAnsiTheme="minorHAnsi" w:cstheme="minorBidi"/>
          <w:noProof/>
          <w:szCs w:val="22"/>
        </w:rPr>
      </w:pPr>
      <w:hyperlink w:anchor="_Toc150962656" w:history="1">
        <w:r w:rsidR="00061A68" w:rsidRPr="00B32C7D">
          <w:rPr>
            <w:rStyle w:val="a7"/>
            <w:rFonts w:ascii="微软雅黑" w:eastAsia="微软雅黑" w:hAnsi="微软雅黑" w:cs="微软雅黑"/>
            <w:noProof/>
          </w:rPr>
          <w:t>Catalog</w:t>
        </w:r>
        <w:r w:rsidR="00061A68">
          <w:rPr>
            <w:noProof/>
          </w:rPr>
          <w:tab/>
        </w:r>
        <w:r>
          <w:rPr>
            <w:noProof/>
          </w:rPr>
          <w:fldChar w:fldCharType="begin"/>
        </w:r>
        <w:r w:rsidR="00061A68">
          <w:rPr>
            <w:noProof/>
          </w:rPr>
          <w:instrText xml:space="preserve"> PAGEREF _Toc150962656 \h </w:instrText>
        </w:r>
        <w:r>
          <w:rPr>
            <w:noProof/>
          </w:rPr>
        </w:r>
        <w:r>
          <w:rPr>
            <w:noProof/>
          </w:rPr>
          <w:fldChar w:fldCharType="separate"/>
        </w:r>
        <w:r w:rsidR="00061A68">
          <w:rPr>
            <w:noProof/>
          </w:rPr>
          <w:t>2</w:t>
        </w:r>
        <w:r>
          <w:rPr>
            <w:noProof/>
          </w:rPr>
          <w:fldChar w:fldCharType="end"/>
        </w:r>
      </w:hyperlink>
    </w:p>
    <w:p w:rsidR="00061A68" w:rsidRDefault="00AB1A71">
      <w:pPr>
        <w:pStyle w:val="10"/>
        <w:tabs>
          <w:tab w:val="right" w:leader="dot" w:pos="8296"/>
        </w:tabs>
        <w:rPr>
          <w:rFonts w:asciiTheme="minorHAnsi" w:eastAsiaTheme="minorEastAsia" w:hAnsiTheme="minorHAnsi" w:cstheme="minorBidi"/>
          <w:noProof/>
          <w:szCs w:val="22"/>
        </w:rPr>
      </w:pPr>
      <w:hyperlink w:anchor="_Toc150962657" w:history="1">
        <w:r w:rsidR="00061A68" w:rsidRPr="00B32C7D">
          <w:rPr>
            <w:rStyle w:val="a7"/>
            <w:rFonts w:ascii="微软雅黑" w:eastAsia="微软雅黑" w:hAnsi="微软雅黑" w:cs="微软雅黑"/>
            <w:noProof/>
          </w:rPr>
          <w:t>Android SDK Intro</w:t>
        </w:r>
        <w:r w:rsidR="00061A68">
          <w:rPr>
            <w:noProof/>
          </w:rPr>
          <w:tab/>
        </w:r>
        <w:r>
          <w:rPr>
            <w:noProof/>
          </w:rPr>
          <w:fldChar w:fldCharType="begin"/>
        </w:r>
        <w:r w:rsidR="00061A68">
          <w:rPr>
            <w:noProof/>
          </w:rPr>
          <w:instrText xml:space="preserve"> PAGEREF _Toc150962657 \h </w:instrText>
        </w:r>
        <w:r>
          <w:rPr>
            <w:noProof/>
          </w:rPr>
        </w:r>
        <w:r>
          <w:rPr>
            <w:noProof/>
          </w:rPr>
          <w:fldChar w:fldCharType="separate"/>
        </w:r>
        <w:r w:rsidR="00061A68">
          <w:rPr>
            <w:noProof/>
          </w:rPr>
          <w:t>6</w:t>
        </w:r>
        <w:r>
          <w:rPr>
            <w:noProof/>
          </w:rPr>
          <w:fldChar w:fldCharType="end"/>
        </w:r>
      </w:hyperlink>
    </w:p>
    <w:p w:rsidR="00061A68" w:rsidRDefault="00AB1A71">
      <w:pPr>
        <w:pStyle w:val="20"/>
        <w:tabs>
          <w:tab w:val="left" w:pos="840"/>
          <w:tab w:val="right" w:leader="dot" w:pos="8296"/>
        </w:tabs>
        <w:rPr>
          <w:rFonts w:asciiTheme="minorHAnsi" w:eastAsiaTheme="minorEastAsia" w:hAnsiTheme="minorHAnsi" w:cstheme="minorBidi"/>
          <w:noProof/>
          <w:szCs w:val="22"/>
        </w:rPr>
      </w:pPr>
      <w:hyperlink w:anchor="_Toc150962658" w:history="1">
        <w:r w:rsidR="00061A68" w:rsidRPr="00B32C7D">
          <w:rPr>
            <w:rStyle w:val="a7"/>
            <w:rFonts w:ascii="微软雅黑" w:eastAsia="微软雅黑" w:hAnsi="微软雅黑" w:cs="微软雅黑"/>
            <w:noProof/>
          </w:rPr>
          <w:t>1.</w:t>
        </w:r>
        <w:r w:rsidR="00061A68">
          <w:rPr>
            <w:rFonts w:asciiTheme="minorHAnsi" w:eastAsiaTheme="minorEastAsia" w:hAnsiTheme="minorHAnsi" w:cstheme="minorBidi"/>
            <w:noProof/>
            <w:szCs w:val="22"/>
          </w:rPr>
          <w:tab/>
        </w:r>
        <w:r w:rsidR="00061A68" w:rsidRPr="00B32C7D">
          <w:rPr>
            <w:rStyle w:val="a7"/>
            <w:noProof/>
          </w:rPr>
          <w:t>Function and Purpose</w:t>
        </w:r>
        <w:r w:rsidR="00061A68">
          <w:rPr>
            <w:noProof/>
          </w:rPr>
          <w:tab/>
        </w:r>
        <w:r>
          <w:rPr>
            <w:noProof/>
          </w:rPr>
          <w:fldChar w:fldCharType="begin"/>
        </w:r>
        <w:r w:rsidR="00061A68">
          <w:rPr>
            <w:noProof/>
          </w:rPr>
          <w:instrText xml:space="preserve"> PAGEREF _Toc150962658 \h </w:instrText>
        </w:r>
        <w:r>
          <w:rPr>
            <w:noProof/>
          </w:rPr>
        </w:r>
        <w:r>
          <w:rPr>
            <w:noProof/>
          </w:rPr>
          <w:fldChar w:fldCharType="separate"/>
        </w:r>
        <w:r w:rsidR="00061A68">
          <w:rPr>
            <w:noProof/>
          </w:rPr>
          <w:t>6</w:t>
        </w:r>
        <w:r>
          <w:rPr>
            <w:noProof/>
          </w:rPr>
          <w:fldChar w:fldCharType="end"/>
        </w:r>
      </w:hyperlink>
    </w:p>
    <w:p w:rsidR="00061A68" w:rsidRDefault="00AB1A71">
      <w:pPr>
        <w:pStyle w:val="10"/>
        <w:tabs>
          <w:tab w:val="right" w:leader="dot" w:pos="8296"/>
        </w:tabs>
        <w:rPr>
          <w:rFonts w:asciiTheme="minorHAnsi" w:eastAsiaTheme="minorEastAsia" w:hAnsiTheme="minorHAnsi" w:cstheme="minorBidi"/>
          <w:noProof/>
          <w:szCs w:val="22"/>
        </w:rPr>
      </w:pPr>
      <w:hyperlink w:anchor="_Toc150962659" w:history="1">
        <w:r w:rsidR="00061A68" w:rsidRPr="00B32C7D">
          <w:rPr>
            <w:rStyle w:val="a7"/>
            <w:rFonts w:ascii="微软雅黑" w:eastAsia="微软雅黑" w:hAnsi="微软雅黑" w:cs="微软雅黑"/>
            <w:noProof/>
          </w:rPr>
          <w:t>Integration</w:t>
        </w:r>
        <w:r w:rsidR="00061A68">
          <w:rPr>
            <w:noProof/>
          </w:rPr>
          <w:tab/>
        </w:r>
        <w:r>
          <w:rPr>
            <w:noProof/>
          </w:rPr>
          <w:fldChar w:fldCharType="begin"/>
        </w:r>
        <w:r w:rsidR="00061A68">
          <w:rPr>
            <w:noProof/>
          </w:rPr>
          <w:instrText xml:space="preserve"> PAGEREF _Toc150962659 \h </w:instrText>
        </w:r>
        <w:r>
          <w:rPr>
            <w:noProof/>
          </w:rPr>
        </w:r>
        <w:r>
          <w:rPr>
            <w:noProof/>
          </w:rPr>
          <w:fldChar w:fldCharType="separate"/>
        </w:r>
        <w:r w:rsidR="00061A68">
          <w:rPr>
            <w:noProof/>
          </w:rPr>
          <w:t>6</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660" w:history="1">
        <w:r w:rsidR="00061A68" w:rsidRPr="00B32C7D">
          <w:rPr>
            <w:rStyle w:val="a7"/>
            <w:noProof/>
          </w:rPr>
          <w:t>1 .SDK framework</w:t>
        </w:r>
        <w:r w:rsidR="00061A68">
          <w:rPr>
            <w:noProof/>
          </w:rPr>
          <w:tab/>
        </w:r>
        <w:r>
          <w:rPr>
            <w:noProof/>
          </w:rPr>
          <w:fldChar w:fldCharType="begin"/>
        </w:r>
        <w:r w:rsidR="00061A68">
          <w:rPr>
            <w:noProof/>
          </w:rPr>
          <w:instrText xml:space="preserve"> PAGEREF _Toc150962660 \h </w:instrText>
        </w:r>
        <w:r>
          <w:rPr>
            <w:noProof/>
          </w:rPr>
        </w:r>
        <w:r>
          <w:rPr>
            <w:noProof/>
          </w:rPr>
          <w:fldChar w:fldCharType="separate"/>
        </w:r>
        <w:r w:rsidR="00061A68">
          <w:rPr>
            <w:noProof/>
          </w:rPr>
          <w:t>6</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661" w:history="1">
        <w:r w:rsidR="00061A68" w:rsidRPr="00B32C7D">
          <w:rPr>
            <w:rStyle w:val="a7"/>
            <w:rFonts w:ascii="微软雅黑" w:eastAsia="微软雅黑" w:hAnsi="微软雅黑" w:cs="微软雅黑"/>
            <w:noProof/>
          </w:rPr>
          <w:t>2 .Integration</w:t>
        </w:r>
        <w:r w:rsidR="00061A68">
          <w:rPr>
            <w:noProof/>
          </w:rPr>
          <w:tab/>
        </w:r>
        <w:r>
          <w:rPr>
            <w:noProof/>
          </w:rPr>
          <w:fldChar w:fldCharType="begin"/>
        </w:r>
        <w:r w:rsidR="00061A68">
          <w:rPr>
            <w:noProof/>
          </w:rPr>
          <w:instrText xml:space="preserve"> PAGEREF _Toc150962661 \h </w:instrText>
        </w:r>
        <w:r>
          <w:rPr>
            <w:noProof/>
          </w:rPr>
        </w:r>
        <w:r>
          <w:rPr>
            <w:noProof/>
          </w:rPr>
          <w:fldChar w:fldCharType="separate"/>
        </w:r>
        <w:r w:rsidR="00061A68">
          <w:rPr>
            <w:noProof/>
          </w:rPr>
          <w:t>6</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662" w:history="1">
        <w:r w:rsidR="00061A68" w:rsidRPr="00B32C7D">
          <w:rPr>
            <w:rStyle w:val="a7"/>
            <w:rFonts w:ascii="微软雅黑" w:eastAsia="微软雅黑" w:hAnsi="微软雅黑"/>
            <w:noProof/>
          </w:rPr>
          <w:t>Eclipse Config</w:t>
        </w:r>
        <w:r w:rsidR="00061A68">
          <w:rPr>
            <w:noProof/>
          </w:rPr>
          <w:tab/>
        </w:r>
        <w:r>
          <w:rPr>
            <w:noProof/>
          </w:rPr>
          <w:fldChar w:fldCharType="begin"/>
        </w:r>
        <w:r w:rsidR="00061A68">
          <w:rPr>
            <w:noProof/>
          </w:rPr>
          <w:instrText xml:space="preserve"> PAGEREF _Toc150962662 \h </w:instrText>
        </w:r>
        <w:r>
          <w:rPr>
            <w:noProof/>
          </w:rPr>
        </w:r>
        <w:r>
          <w:rPr>
            <w:noProof/>
          </w:rPr>
          <w:fldChar w:fldCharType="separate"/>
        </w:r>
        <w:r w:rsidR="00061A68">
          <w:rPr>
            <w:noProof/>
          </w:rPr>
          <w:t>6</w:t>
        </w:r>
        <w:r>
          <w:rPr>
            <w:noProof/>
          </w:rPr>
          <w:fldChar w:fldCharType="end"/>
        </w:r>
      </w:hyperlink>
    </w:p>
    <w:p w:rsidR="00061A68" w:rsidRDefault="00AB1A71">
      <w:pPr>
        <w:pStyle w:val="10"/>
        <w:tabs>
          <w:tab w:val="right" w:leader="dot" w:pos="8296"/>
        </w:tabs>
        <w:rPr>
          <w:rFonts w:asciiTheme="minorHAnsi" w:eastAsiaTheme="minorEastAsia" w:hAnsiTheme="minorHAnsi" w:cstheme="minorBidi"/>
          <w:noProof/>
          <w:szCs w:val="22"/>
        </w:rPr>
      </w:pPr>
      <w:hyperlink w:anchor="_Toc150962663" w:history="1">
        <w:r w:rsidR="00061A68" w:rsidRPr="00B32C7D">
          <w:rPr>
            <w:rStyle w:val="a7"/>
            <w:rFonts w:ascii="微软雅黑" w:eastAsia="微软雅黑" w:hAnsi="微软雅黑" w:cs="微软雅黑"/>
            <w:noProof/>
          </w:rPr>
          <w:t>API</w:t>
        </w:r>
        <w:r w:rsidR="00061A68">
          <w:rPr>
            <w:noProof/>
          </w:rPr>
          <w:tab/>
        </w:r>
        <w:r>
          <w:rPr>
            <w:noProof/>
          </w:rPr>
          <w:fldChar w:fldCharType="begin"/>
        </w:r>
        <w:r w:rsidR="00061A68">
          <w:rPr>
            <w:noProof/>
          </w:rPr>
          <w:instrText xml:space="preserve"> PAGEREF _Toc150962663 \h </w:instrText>
        </w:r>
        <w:r>
          <w:rPr>
            <w:noProof/>
          </w:rPr>
        </w:r>
        <w:r>
          <w:rPr>
            <w:noProof/>
          </w:rPr>
          <w:fldChar w:fldCharType="separate"/>
        </w:r>
        <w:r w:rsidR="00061A68">
          <w:rPr>
            <w:noProof/>
          </w:rPr>
          <w:t>8</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664" w:history="1">
        <w:r w:rsidR="00061A68" w:rsidRPr="00B32C7D">
          <w:rPr>
            <w:rStyle w:val="a7"/>
            <w:rFonts w:ascii="微软雅黑" w:eastAsia="微软雅黑" w:hAnsi="微软雅黑" w:cs="微软雅黑"/>
            <w:noProof/>
          </w:rPr>
          <w:t>1.API initialization</w:t>
        </w:r>
        <w:r w:rsidR="00061A68">
          <w:rPr>
            <w:noProof/>
          </w:rPr>
          <w:tab/>
        </w:r>
        <w:r>
          <w:rPr>
            <w:noProof/>
          </w:rPr>
          <w:fldChar w:fldCharType="begin"/>
        </w:r>
        <w:r w:rsidR="00061A68">
          <w:rPr>
            <w:noProof/>
          </w:rPr>
          <w:instrText xml:space="preserve"> PAGEREF _Toc150962664 \h </w:instrText>
        </w:r>
        <w:r>
          <w:rPr>
            <w:noProof/>
          </w:rPr>
        </w:r>
        <w:r>
          <w:rPr>
            <w:noProof/>
          </w:rPr>
          <w:fldChar w:fldCharType="separate"/>
        </w:r>
        <w:r w:rsidR="00061A68">
          <w:rPr>
            <w:noProof/>
          </w:rPr>
          <w:t>8</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65"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_Toc150962665 \h </w:instrText>
        </w:r>
        <w:r>
          <w:rPr>
            <w:noProof/>
          </w:rPr>
        </w:r>
        <w:r>
          <w:rPr>
            <w:noProof/>
          </w:rPr>
          <w:fldChar w:fldCharType="separate"/>
        </w:r>
        <w:r w:rsidR="00061A68">
          <w:rPr>
            <w:noProof/>
          </w:rPr>
          <w:t>8</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66" w:history="1">
        <w:r w:rsidR="00061A68" w:rsidRPr="00B32C7D">
          <w:rPr>
            <w:rStyle w:val="a7"/>
            <w:noProof/>
          </w:rPr>
          <w:t>Parameters</w:t>
        </w:r>
        <w:r w:rsidR="00061A68">
          <w:rPr>
            <w:noProof/>
          </w:rPr>
          <w:tab/>
        </w:r>
        <w:r>
          <w:rPr>
            <w:noProof/>
          </w:rPr>
          <w:fldChar w:fldCharType="begin"/>
        </w:r>
        <w:r w:rsidR="00061A68">
          <w:rPr>
            <w:noProof/>
          </w:rPr>
          <w:instrText xml:space="preserve"> PAGEREF _Toc150962666 \h </w:instrText>
        </w:r>
        <w:r>
          <w:rPr>
            <w:noProof/>
          </w:rPr>
        </w:r>
        <w:r>
          <w:rPr>
            <w:noProof/>
          </w:rPr>
          <w:fldChar w:fldCharType="separate"/>
        </w:r>
        <w:r w:rsidR="00061A68">
          <w:rPr>
            <w:noProof/>
          </w:rPr>
          <w:t>8</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667" w:history="1">
        <w:r w:rsidR="00061A68" w:rsidRPr="00B32C7D">
          <w:rPr>
            <w:rStyle w:val="a7"/>
            <w:rFonts w:ascii="微软雅黑" w:eastAsia="微软雅黑" w:hAnsi="微软雅黑" w:cs="微软雅黑"/>
            <w:noProof/>
          </w:rPr>
          <w:t>2. Login to the server</w:t>
        </w:r>
        <w:r w:rsidR="00061A68">
          <w:rPr>
            <w:noProof/>
          </w:rPr>
          <w:tab/>
        </w:r>
        <w:r>
          <w:rPr>
            <w:noProof/>
          </w:rPr>
          <w:fldChar w:fldCharType="begin"/>
        </w:r>
        <w:r w:rsidR="00061A68">
          <w:rPr>
            <w:noProof/>
          </w:rPr>
          <w:instrText xml:space="preserve"> PAGEREF _Toc150962667 \h </w:instrText>
        </w:r>
        <w:r>
          <w:rPr>
            <w:noProof/>
          </w:rPr>
        </w:r>
        <w:r>
          <w:rPr>
            <w:noProof/>
          </w:rPr>
          <w:fldChar w:fldCharType="separate"/>
        </w:r>
        <w:r w:rsidR="00061A68">
          <w:rPr>
            <w:noProof/>
          </w:rPr>
          <w:t>8</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68"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_Toc150962668 \h </w:instrText>
        </w:r>
        <w:r>
          <w:rPr>
            <w:noProof/>
          </w:rPr>
        </w:r>
        <w:r>
          <w:rPr>
            <w:noProof/>
          </w:rPr>
          <w:fldChar w:fldCharType="separate"/>
        </w:r>
        <w:r w:rsidR="00061A68">
          <w:rPr>
            <w:noProof/>
          </w:rPr>
          <w:t>8</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69" w:history="1">
        <w:r w:rsidR="00061A68" w:rsidRPr="00B32C7D">
          <w:rPr>
            <w:rStyle w:val="a7"/>
            <w:noProof/>
          </w:rPr>
          <w:t>Parameters</w:t>
        </w:r>
        <w:r w:rsidR="00061A68">
          <w:rPr>
            <w:noProof/>
          </w:rPr>
          <w:tab/>
        </w:r>
        <w:r>
          <w:rPr>
            <w:noProof/>
          </w:rPr>
          <w:fldChar w:fldCharType="begin"/>
        </w:r>
        <w:r w:rsidR="00061A68">
          <w:rPr>
            <w:noProof/>
          </w:rPr>
          <w:instrText xml:space="preserve"> PAGEREF _Toc150962669 \h </w:instrText>
        </w:r>
        <w:r>
          <w:rPr>
            <w:noProof/>
          </w:rPr>
        </w:r>
        <w:r>
          <w:rPr>
            <w:noProof/>
          </w:rPr>
          <w:fldChar w:fldCharType="separate"/>
        </w:r>
        <w:r w:rsidR="00061A68">
          <w:rPr>
            <w:noProof/>
          </w:rPr>
          <w:t>8</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670" w:history="1">
        <w:r w:rsidR="00061A68" w:rsidRPr="00B32C7D">
          <w:rPr>
            <w:rStyle w:val="a7"/>
            <w:rFonts w:ascii="微软雅黑" w:eastAsia="微软雅黑" w:hAnsi="微软雅黑" w:cs="微软雅黑"/>
            <w:noProof/>
          </w:rPr>
          <w:t>3. Query the device online status</w:t>
        </w:r>
        <w:r w:rsidR="00061A68">
          <w:rPr>
            <w:noProof/>
          </w:rPr>
          <w:tab/>
        </w:r>
        <w:r>
          <w:rPr>
            <w:noProof/>
          </w:rPr>
          <w:fldChar w:fldCharType="begin"/>
        </w:r>
        <w:r w:rsidR="00061A68">
          <w:rPr>
            <w:noProof/>
          </w:rPr>
          <w:instrText xml:space="preserve"> PAGEREF _Toc150962670 \h </w:instrText>
        </w:r>
        <w:r>
          <w:rPr>
            <w:noProof/>
          </w:rPr>
        </w:r>
        <w:r>
          <w:rPr>
            <w:noProof/>
          </w:rPr>
          <w:fldChar w:fldCharType="separate"/>
        </w:r>
        <w:r w:rsidR="00061A68">
          <w:rPr>
            <w:noProof/>
          </w:rPr>
          <w:t>8</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71"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_Toc150962671 \h </w:instrText>
        </w:r>
        <w:r>
          <w:rPr>
            <w:noProof/>
          </w:rPr>
        </w:r>
        <w:r>
          <w:rPr>
            <w:noProof/>
          </w:rPr>
          <w:fldChar w:fldCharType="separate"/>
        </w:r>
        <w:r w:rsidR="00061A68">
          <w:rPr>
            <w:noProof/>
          </w:rPr>
          <w:t>9</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72" w:history="1">
        <w:r w:rsidR="00061A68" w:rsidRPr="00B32C7D">
          <w:rPr>
            <w:rStyle w:val="a7"/>
            <w:noProof/>
          </w:rPr>
          <w:t>Parameters</w:t>
        </w:r>
        <w:r w:rsidR="00061A68">
          <w:rPr>
            <w:noProof/>
          </w:rPr>
          <w:tab/>
        </w:r>
        <w:r>
          <w:rPr>
            <w:noProof/>
          </w:rPr>
          <w:fldChar w:fldCharType="begin"/>
        </w:r>
        <w:r w:rsidR="00061A68">
          <w:rPr>
            <w:noProof/>
          </w:rPr>
          <w:instrText xml:space="preserve"> PAGEREF _Toc150962672 \h </w:instrText>
        </w:r>
        <w:r>
          <w:rPr>
            <w:noProof/>
          </w:rPr>
        </w:r>
        <w:r>
          <w:rPr>
            <w:noProof/>
          </w:rPr>
          <w:fldChar w:fldCharType="separate"/>
        </w:r>
        <w:r w:rsidR="00061A68">
          <w:rPr>
            <w:noProof/>
          </w:rPr>
          <w:t>9</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673" w:history="1">
        <w:r w:rsidR="00061A68" w:rsidRPr="00B32C7D">
          <w:rPr>
            <w:rStyle w:val="a7"/>
            <w:rFonts w:ascii="微软雅黑" w:eastAsia="微软雅黑" w:hAnsi="微软雅黑" w:cs="微软雅黑"/>
            <w:noProof/>
          </w:rPr>
          <w:t>4. Query sleep status</w:t>
        </w:r>
        <w:r w:rsidR="00061A68">
          <w:rPr>
            <w:noProof/>
          </w:rPr>
          <w:tab/>
        </w:r>
        <w:r>
          <w:rPr>
            <w:noProof/>
          </w:rPr>
          <w:fldChar w:fldCharType="begin"/>
        </w:r>
        <w:r w:rsidR="00061A68">
          <w:rPr>
            <w:noProof/>
          </w:rPr>
          <w:instrText xml:space="preserve"> PAGEREF _Toc150962673 \h </w:instrText>
        </w:r>
        <w:r>
          <w:rPr>
            <w:noProof/>
          </w:rPr>
        </w:r>
        <w:r>
          <w:rPr>
            <w:noProof/>
          </w:rPr>
          <w:fldChar w:fldCharType="separate"/>
        </w:r>
        <w:r w:rsidR="00061A68">
          <w:rPr>
            <w:noProof/>
          </w:rPr>
          <w:t>9</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74"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_Toc150962674 \h </w:instrText>
        </w:r>
        <w:r>
          <w:rPr>
            <w:noProof/>
          </w:rPr>
        </w:r>
        <w:r>
          <w:rPr>
            <w:noProof/>
          </w:rPr>
          <w:fldChar w:fldCharType="separate"/>
        </w:r>
        <w:r w:rsidR="00061A68">
          <w:rPr>
            <w:noProof/>
          </w:rPr>
          <w:t>9</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75" w:history="1">
        <w:r w:rsidR="00061A68" w:rsidRPr="00B32C7D">
          <w:rPr>
            <w:rStyle w:val="a7"/>
            <w:noProof/>
          </w:rPr>
          <w:t>Parameters</w:t>
        </w:r>
        <w:r w:rsidR="00061A68">
          <w:rPr>
            <w:noProof/>
          </w:rPr>
          <w:tab/>
        </w:r>
        <w:r>
          <w:rPr>
            <w:noProof/>
          </w:rPr>
          <w:fldChar w:fldCharType="begin"/>
        </w:r>
        <w:r w:rsidR="00061A68">
          <w:rPr>
            <w:noProof/>
          </w:rPr>
          <w:instrText xml:space="preserve"> PAGEREF _Toc150962675 \h </w:instrText>
        </w:r>
        <w:r>
          <w:rPr>
            <w:noProof/>
          </w:rPr>
        </w:r>
        <w:r>
          <w:rPr>
            <w:noProof/>
          </w:rPr>
          <w:fldChar w:fldCharType="separate"/>
        </w:r>
        <w:r w:rsidR="00061A68">
          <w:rPr>
            <w:noProof/>
          </w:rPr>
          <w:t>9</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676" w:history="1">
        <w:r w:rsidR="00061A68" w:rsidRPr="00B32C7D">
          <w:rPr>
            <w:rStyle w:val="a7"/>
            <w:noProof/>
          </w:rPr>
          <w:t>5. Query environment parameters</w:t>
        </w:r>
        <w:r w:rsidR="00061A68">
          <w:rPr>
            <w:noProof/>
          </w:rPr>
          <w:tab/>
        </w:r>
        <w:r>
          <w:rPr>
            <w:noProof/>
          </w:rPr>
          <w:fldChar w:fldCharType="begin"/>
        </w:r>
        <w:r w:rsidR="00061A68">
          <w:rPr>
            <w:noProof/>
          </w:rPr>
          <w:instrText xml:space="preserve"> PAGEREF _Toc150962676 \h </w:instrText>
        </w:r>
        <w:r>
          <w:rPr>
            <w:noProof/>
          </w:rPr>
        </w:r>
        <w:r>
          <w:rPr>
            <w:noProof/>
          </w:rPr>
          <w:fldChar w:fldCharType="separate"/>
        </w:r>
        <w:r w:rsidR="00061A68">
          <w:rPr>
            <w:noProof/>
          </w:rPr>
          <w:t>9</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77"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_Toc150962677 \h </w:instrText>
        </w:r>
        <w:r>
          <w:rPr>
            <w:noProof/>
          </w:rPr>
        </w:r>
        <w:r>
          <w:rPr>
            <w:noProof/>
          </w:rPr>
          <w:fldChar w:fldCharType="separate"/>
        </w:r>
        <w:r w:rsidR="00061A68">
          <w:rPr>
            <w:noProof/>
          </w:rPr>
          <w:t>9</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78" w:history="1">
        <w:r w:rsidR="00061A68" w:rsidRPr="00B32C7D">
          <w:rPr>
            <w:rStyle w:val="a7"/>
            <w:noProof/>
          </w:rPr>
          <w:t>Parameters</w:t>
        </w:r>
        <w:r w:rsidR="00061A68">
          <w:rPr>
            <w:noProof/>
          </w:rPr>
          <w:tab/>
        </w:r>
        <w:r>
          <w:rPr>
            <w:noProof/>
          </w:rPr>
          <w:fldChar w:fldCharType="begin"/>
        </w:r>
        <w:r w:rsidR="00061A68">
          <w:rPr>
            <w:noProof/>
          </w:rPr>
          <w:instrText xml:space="preserve"> PAGEREF _Toc150962678 \h </w:instrText>
        </w:r>
        <w:r>
          <w:rPr>
            <w:noProof/>
          </w:rPr>
        </w:r>
        <w:r>
          <w:rPr>
            <w:noProof/>
          </w:rPr>
          <w:fldChar w:fldCharType="separate"/>
        </w:r>
        <w:r w:rsidR="00061A68">
          <w:rPr>
            <w:noProof/>
          </w:rPr>
          <w:t>10</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679" w:history="1">
        <w:r w:rsidR="00061A68" w:rsidRPr="00B32C7D">
          <w:rPr>
            <w:rStyle w:val="a7"/>
            <w:noProof/>
          </w:rPr>
          <w:t>6. Turn on real-time data</w:t>
        </w:r>
        <w:r w:rsidR="00061A68">
          <w:rPr>
            <w:noProof/>
          </w:rPr>
          <w:tab/>
        </w:r>
        <w:r>
          <w:rPr>
            <w:noProof/>
          </w:rPr>
          <w:fldChar w:fldCharType="begin"/>
        </w:r>
        <w:r w:rsidR="00061A68">
          <w:rPr>
            <w:noProof/>
          </w:rPr>
          <w:instrText xml:space="preserve"> PAGEREF _Toc150962679 \h </w:instrText>
        </w:r>
        <w:r>
          <w:rPr>
            <w:noProof/>
          </w:rPr>
        </w:r>
        <w:r>
          <w:rPr>
            <w:noProof/>
          </w:rPr>
          <w:fldChar w:fldCharType="separate"/>
        </w:r>
        <w:r w:rsidR="00061A68">
          <w:rPr>
            <w:noProof/>
          </w:rPr>
          <w:t>10</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80"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_Toc150962680 \h </w:instrText>
        </w:r>
        <w:r>
          <w:rPr>
            <w:noProof/>
          </w:rPr>
        </w:r>
        <w:r>
          <w:rPr>
            <w:noProof/>
          </w:rPr>
          <w:fldChar w:fldCharType="separate"/>
        </w:r>
        <w:r w:rsidR="00061A68">
          <w:rPr>
            <w:noProof/>
          </w:rPr>
          <w:t>10</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81" w:history="1">
        <w:r w:rsidR="00061A68" w:rsidRPr="00B32C7D">
          <w:rPr>
            <w:rStyle w:val="a7"/>
            <w:noProof/>
          </w:rPr>
          <w:t>Parameters</w:t>
        </w:r>
        <w:r w:rsidR="00061A68">
          <w:rPr>
            <w:noProof/>
          </w:rPr>
          <w:tab/>
        </w:r>
        <w:r>
          <w:rPr>
            <w:noProof/>
          </w:rPr>
          <w:fldChar w:fldCharType="begin"/>
        </w:r>
        <w:r w:rsidR="00061A68">
          <w:rPr>
            <w:noProof/>
          </w:rPr>
          <w:instrText xml:space="preserve"> PAGEREF _Toc150962681 \h </w:instrText>
        </w:r>
        <w:r>
          <w:rPr>
            <w:noProof/>
          </w:rPr>
        </w:r>
        <w:r>
          <w:rPr>
            <w:noProof/>
          </w:rPr>
          <w:fldChar w:fldCharType="separate"/>
        </w:r>
        <w:r w:rsidR="00061A68">
          <w:rPr>
            <w:noProof/>
          </w:rPr>
          <w:t>10</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682" w:history="1">
        <w:r w:rsidR="00061A68" w:rsidRPr="00B32C7D">
          <w:rPr>
            <w:rStyle w:val="a7"/>
            <w:noProof/>
          </w:rPr>
          <w:t>7. Turn off real-time data</w:t>
        </w:r>
        <w:r w:rsidR="00061A68">
          <w:rPr>
            <w:noProof/>
          </w:rPr>
          <w:tab/>
        </w:r>
        <w:r>
          <w:rPr>
            <w:noProof/>
          </w:rPr>
          <w:fldChar w:fldCharType="begin"/>
        </w:r>
        <w:r w:rsidR="00061A68">
          <w:rPr>
            <w:noProof/>
          </w:rPr>
          <w:instrText xml:space="preserve"> PAGEREF _Toc150962682 \h </w:instrText>
        </w:r>
        <w:r>
          <w:rPr>
            <w:noProof/>
          </w:rPr>
        </w:r>
        <w:r>
          <w:rPr>
            <w:noProof/>
          </w:rPr>
          <w:fldChar w:fldCharType="separate"/>
        </w:r>
        <w:r w:rsidR="00061A68">
          <w:rPr>
            <w:noProof/>
          </w:rPr>
          <w:t>10</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83"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_Toc150962683 \h </w:instrText>
        </w:r>
        <w:r>
          <w:rPr>
            <w:noProof/>
          </w:rPr>
        </w:r>
        <w:r>
          <w:rPr>
            <w:noProof/>
          </w:rPr>
          <w:fldChar w:fldCharType="separate"/>
        </w:r>
        <w:r w:rsidR="00061A68">
          <w:rPr>
            <w:noProof/>
          </w:rPr>
          <w:t>10</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84" w:history="1">
        <w:r w:rsidR="00061A68" w:rsidRPr="00B32C7D">
          <w:rPr>
            <w:rStyle w:val="a7"/>
            <w:noProof/>
          </w:rPr>
          <w:t>Parameters</w:t>
        </w:r>
        <w:r w:rsidR="00061A68">
          <w:rPr>
            <w:noProof/>
          </w:rPr>
          <w:tab/>
        </w:r>
        <w:r>
          <w:rPr>
            <w:noProof/>
          </w:rPr>
          <w:fldChar w:fldCharType="begin"/>
        </w:r>
        <w:r w:rsidR="00061A68">
          <w:rPr>
            <w:noProof/>
          </w:rPr>
          <w:instrText xml:space="preserve"> PAGEREF _Toc150962684 \h </w:instrText>
        </w:r>
        <w:r>
          <w:rPr>
            <w:noProof/>
          </w:rPr>
        </w:r>
        <w:r>
          <w:rPr>
            <w:noProof/>
          </w:rPr>
          <w:fldChar w:fldCharType="separate"/>
        </w:r>
        <w:r w:rsidR="00061A68">
          <w:rPr>
            <w:noProof/>
          </w:rPr>
          <w:t>10</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685" w:history="1">
        <w:r w:rsidR="00061A68" w:rsidRPr="00B32C7D">
          <w:rPr>
            <w:rStyle w:val="a7"/>
            <w:rFonts w:ascii="微软雅黑" w:eastAsia="微软雅黑" w:hAnsi="微软雅黑" w:cs="微软雅黑"/>
            <w:noProof/>
          </w:rPr>
          <w:t>8. End monitoring manually</w:t>
        </w:r>
        <w:r w:rsidR="00061A68">
          <w:rPr>
            <w:noProof/>
          </w:rPr>
          <w:tab/>
        </w:r>
        <w:r>
          <w:rPr>
            <w:noProof/>
          </w:rPr>
          <w:fldChar w:fldCharType="begin"/>
        </w:r>
        <w:r w:rsidR="00061A68">
          <w:rPr>
            <w:noProof/>
          </w:rPr>
          <w:instrText xml:space="preserve"> PAGEREF _Toc150962685 \h </w:instrText>
        </w:r>
        <w:r>
          <w:rPr>
            <w:noProof/>
          </w:rPr>
        </w:r>
        <w:r>
          <w:rPr>
            <w:noProof/>
          </w:rPr>
          <w:fldChar w:fldCharType="separate"/>
        </w:r>
        <w:r w:rsidR="00061A68">
          <w:rPr>
            <w:noProof/>
          </w:rPr>
          <w:t>11</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86"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_Toc150962686 \h </w:instrText>
        </w:r>
        <w:r>
          <w:rPr>
            <w:noProof/>
          </w:rPr>
        </w:r>
        <w:r>
          <w:rPr>
            <w:noProof/>
          </w:rPr>
          <w:fldChar w:fldCharType="separate"/>
        </w:r>
        <w:r w:rsidR="00061A68">
          <w:rPr>
            <w:noProof/>
          </w:rPr>
          <w:t>11</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87" w:history="1">
        <w:r w:rsidR="00061A68" w:rsidRPr="00B32C7D">
          <w:rPr>
            <w:rStyle w:val="a7"/>
            <w:noProof/>
          </w:rPr>
          <w:t>Parameters</w:t>
        </w:r>
        <w:r w:rsidR="00061A68">
          <w:rPr>
            <w:noProof/>
          </w:rPr>
          <w:tab/>
        </w:r>
        <w:r>
          <w:rPr>
            <w:noProof/>
          </w:rPr>
          <w:fldChar w:fldCharType="begin"/>
        </w:r>
        <w:r w:rsidR="00061A68">
          <w:rPr>
            <w:noProof/>
          </w:rPr>
          <w:instrText xml:space="preserve"> PAGEREF _Toc150962687 \h </w:instrText>
        </w:r>
        <w:r>
          <w:rPr>
            <w:noProof/>
          </w:rPr>
        </w:r>
        <w:r>
          <w:rPr>
            <w:noProof/>
          </w:rPr>
          <w:fldChar w:fldCharType="separate"/>
        </w:r>
        <w:r w:rsidR="00061A68">
          <w:rPr>
            <w:noProof/>
          </w:rPr>
          <w:t>11</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688" w:history="1">
        <w:r w:rsidR="00061A68" w:rsidRPr="00B32C7D">
          <w:rPr>
            <w:rStyle w:val="a7"/>
            <w:rFonts w:ascii="微软雅黑" w:eastAsia="微软雅黑" w:hAnsi="微软雅黑" w:cs="微软雅黑"/>
            <w:noProof/>
          </w:rPr>
          <w:t>9. Device firmware upgrade</w:t>
        </w:r>
        <w:r w:rsidR="00061A68">
          <w:rPr>
            <w:noProof/>
          </w:rPr>
          <w:tab/>
        </w:r>
        <w:r>
          <w:rPr>
            <w:noProof/>
          </w:rPr>
          <w:fldChar w:fldCharType="begin"/>
        </w:r>
        <w:r w:rsidR="00061A68">
          <w:rPr>
            <w:noProof/>
          </w:rPr>
          <w:instrText xml:space="preserve"> PAGEREF _Toc150962688 \h </w:instrText>
        </w:r>
        <w:r>
          <w:rPr>
            <w:noProof/>
          </w:rPr>
        </w:r>
        <w:r>
          <w:rPr>
            <w:noProof/>
          </w:rPr>
          <w:fldChar w:fldCharType="separate"/>
        </w:r>
        <w:r w:rsidR="00061A68">
          <w:rPr>
            <w:noProof/>
          </w:rPr>
          <w:t>11</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89"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_Toc150962689 \h </w:instrText>
        </w:r>
        <w:r>
          <w:rPr>
            <w:noProof/>
          </w:rPr>
        </w:r>
        <w:r>
          <w:rPr>
            <w:noProof/>
          </w:rPr>
          <w:fldChar w:fldCharType="separate"/>
        </w:r>
        <w:r w:rsidR="00061A68">
          <w:rPr>
            <w:noProof/>
          </w:rPr>
          <w:t>11</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90" w:history="1">
        <w:r w:rsidR="00061A68" w:rsidRPr="00B32C7D">
          <w:rPr>
            <w:rStyle w:val="a7"/>
            <w:noProof/>
          </w:rPr>
          <w:t>Parameters</w:t>
        </w:r>
        <w:r w:rsidR="00061A68">
          <w:rPr>
            <w:noProof/>
          </w:rPr>
          <w:tab/>
        </w:r>
        <w:r>
          <w:rPr>
            <w:noProof/>
          </w:rPr>
          <w:fldChar w:fldCharType="begin"/>
        </w:r>
        <w:r w:rsidR="00061A68">
          <w:rPr>
            <w:noProof/>
          </w:rPr>
          <w:instrText xml:space="preserve"> PAGEREF _Toc150962690 \h </w:instrText>
        </w:r>
        <w:r>
          <w:rPr>
            <w:noProof/>
          </w:rPr>
        </w:r>
        <w:r>
          <w:rPr>
            <w:noProof/>
          </w:rPr>
          <w:fldChar w:fldCharType="separate"/>
        </w:r>
        <w:r w:rsidR="00061A68">
          <w:rPr>
            <w:noProof/>
          </w:rPr>
          <w:t>11</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691" w:history="1">
        <w:r w:rsidR="00061A68" w:rsidRPr="00B32C7D">
          <w:rPr>
            <w:rStyle w:val="a7"/>
            <w:rFonts w:ascii="微软雅黑" w:eastAsia="微软雅黑" w:hAnsi="微软雅黑" w:cs="微软雅黑"/>
            <w:noProof/>
          </w:rPr>
          <w:t>10. Register device online status change listener</w:t>
        </w:r>
        <w:r w:rsidR="00061A68">
          <w:rPr>
            <w:noProof/>
          </w:rPr>
          <w:tab/>
        </w:r>
        <w:r>
          <w:rPr>
            <w:noProof/>
          </w:rPr>
          <w:fldChar w:fldCharType="begin"/>
        </w:r>
        <w:r w:rsidR="00061A68">
          <w:rPr>
            <w:noProof/>
          </w:rPr>
          <w:instrText xml:space="preserve"> PAGEREF _Toc150962691 \h </w:instrText>
        </w:r>
        <w:r>
          <w:rPr>
            <w:noProof/>
          </w:rPr>
        </w:r>
        <w:r>
          <w:rPr>
            <w:noProof/>
          </w:rPr>
          <w:fldChar w:fldCharType="separate"/>
        </w:r>
        <w:r w:rsidR="00061A68">
          <w:rPr>
            <w:noProof/>
          </w:rPr>
          <w:t>12</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92"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_Toc150962692 \h </w:instrText>
        </w:r>
        <w:r>
          <w:rPr>
            <w:noProof/>
          </w:rPr>
        </w:r>
        <w:r>
          <w:rPr>
            <w:noProof/>
          </w:rPr>
          <w:fldChar w:fldCharType="separate"/>
        </w:r>
        <w:r w:rsidR="00061A68">
          <w:rPr>
            <w:noProof/>
          </w:rPr>
          <w:t>12</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93" w:history="1">
        <w:r w:rsidR="00061A68" w:rsidRPr="00B32C7D">
          <w:rPr>
            <w:rStyle w:val="a7"/>
            <w:noProof/>
          </w:rPr>
          <w:t>Parameters</w:t>
        </w:r>
        <w:r w:rsidR="00061A68">
          <w:rPr>
            <w:noProof/>
          </w:rPr>
          <w:tab/>
        </w:r>
        <w:r>
          <w:rPr>
            <w:noProof/>
          </w:rPr>
          <w:fldChar w:fldCharType="begin"/>
        </w:r>
        <w:r w:rsidR="00061A68">
          <w:rPr>
            <w:noProof/>
          </w:rPr>
          <w:instrText xml:space="preserve"> PAGEREF _Toc150962693 \h </w:instrText>
        </w:r>
        <w:r>
          <w:rPr>
            <w:noProof/>
          </w:rPr>
        </w:r>
        <w:r>
          <w:rPr>
            <w:noProof/>
          </w:rPr>
          <w:fldChar w:fldCharType="separate"/>
        </w:r>
        <w:r w:rsidR="00061A68">
          <w:rPr>
            <w:noProof/>
          </w:rPr>
          <w:t>12</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694" w:history="1">
        <w:r w:rsidR="00061A68" w:rsidRPr="00B32C7D">
          <w:rPr>
            <w:rStyle w:val="a7"/>
            <w:rFonts w:ascii="微软雅黑" w:eastAsia="微软雅黑" w:hAnsi="微软雅黑" w:cs="微软雅黑"/>
            <w:noProof/>
          </w:rPr>
          <w:t>11. Unregister device online status change listener</w:t>
        </w:r>
        <w:r w:rsidR="00061A68">
          <w:rPr>
            <w:noProof/>
          </w:rPr>
          <w:tab/>
        </w:r>
        <w:r>
          <w:rPr>
            <w:noProof/>
          </w:rPr>
          <w:fldChar w:fldCharType="begin"/>
        </w:r>
        <w:r w:rsidR="00061A68">
          <w:rPr>
            <w:noProof/>
          </w:rPr>
          <w:instrText xml:space="preserve"> PAGEREF _Toc150962694 \h </w:instrText>
        </w:r>
        <w:r>
          <w:rPr>
            <w:noProof/>
          </w:rPr>
        </w:r>
        <w:r>
          <w:rPr>
            <w:noProof/>
          </w:rPr>
          <w:fldChar w:fldCharType="separate"/>
        </w:r>
        <w:r w:rsidR="00061A68">
          <w:rPr>
            <w:noProof/>
          </w:rPr>
          <w:t>12</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95"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_Toc150962695 \h </w:instrText>
        </w:r>
        <w:r>
          <w:rPr>
            <w:noProof/>
          </w:rPr>
        </w:r>
        <w:r>
          <w:rPr>
            <w:noProof/>
          </w:rPr>
          <w:fldChar w:fldCharType="separate"/>
        </w:r>
        <w:r w:rsidR="00061A68">
          <w:rPr>
            <w:noProof/>
          </w:rPr>
          <w:t>12</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96" w:history="1">
        <w:r w:rsidR="00061A68" w:rsidRPr="00B32C7D">
          <w:rPr>
            <w:rStyle w:val="a7"/>
            <w:noProof/>
          </w:rPr>
          <w:t>Parameters</w:t>
        </w:r>
        <w:r w:rsidR="00061A68">
          <w:rPr>
            <w:noProof/>
          </w:rPr>
          <w:tab/>
        </w:r>
        <w:r>
          <w:rPr>
            <w:noProof/>
          </w:rPr>
          <w:fldChar w:fldCharType="begin"/>
        </w:r>
        <w:r w:rsidR="00061A68">
          <w:rPr>
            <w:noProof/>
          </w:rPr>
          <w:instrText xml:space="preserve"> PAGEREF _Toc150962696 \h </w:instrText>
        </w:r>
        <w:r>
          <w:rPr>
            <w:noProof/>
          </w:rPr>
        </w:r>
        <w:r>
          <w:rPr>
            <w:noProof/>
          </w:rPr>
          <w:fldChar w:fldCharType="separate"/>
        </w:r>
        <w:r w:rsidR="00061A68">
          <w:rPr>
            <w:noProof/>
          </w:rPr>
          <w:t>12</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697" w:history="1">
        <w:r w:rsidR="00061A68" w:rsidRPr="00B32C7D">
          <w:rPr>
            <w:rStyle w:val="a7"/>
            <w:rFonts w:ascii="微软雅黑" w:eastAsia="微软雅黑" w:hAnsi="微软雅黑" w:cs="微软雅黑"/>
            <w:noProof/>
          </w:rPr>
          <w:t>12. Register sleep report upload status listener</w:t>
        </w:r>
        <w:r w:rsidR="00061A68">
          <w:rPr>
            <w:noProof/>
          </w:rPr>
          <w:tab/>
        </w:r>
        <w:r>
          <w:rPr>
            <w:noProof/>
          </w:rPr>
          <w:fldChar w:fldCharType="begin"/>
        </w:r>
        <w:r w:rsidR="00061A68">
          <w:rPr>
            <w:noProof/>
          </w:rPr>
          <w:instrText xml:space="preserve"> PAGEREF _Toc150962697 \h </w:instrText>
        </w:r>
        <w:r>
          <w:rPr>
            <w:noProof/>
          </w:rPr>
        </w:r>
        <w:r>
          <w:rPr>
            <w:noProof/>
          </w:rPr>
          <w:fldChar w:fldCharType="separate"/>
        </w:r>
        <w:r w:rsidR="00061A68">
          <w:rPr>
            <w:noProof/>
          </w:rPr>
          <w:t>12</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98" w:history="1">
        <w:r w:rsidR="00061A68" w:rsidRPr="00B32C7D">
          <w:rPr>
            <w:rStyle w:val="a7"/>
            <w:noProof/>
          </w:rPr>
          <w:t>Description</w:t>
        </w:r>
        <w:r w:rsidR="00061A68">
          <w:rPr>
            <w:noProof/>
          </w:rPr>
          <w:tab/>
        </w:r>
        <w:r>
          <w:rPr>
            <w:noProof/>
          </w:rPr>
          <w:fldChar w:fldCharType="begin"/>
        </w:r>
        <w:r w:rsidR="00061A68">
          <w:rPr>
            <w:noProof/>
          </w:rPr>
          <w:instrText xml:space="preserve"> PAGEREF _Toc150962698 \h </w:instrText>
        </w:r>
        <w:r>
          <w:rPr>
            <w:noProof/>
          </w:rPr>
        </w:r>
        <w:r>
          <w:rPr>
            <w:noProof/>
          </w:rPr>
          <w:fldChar w:fldCharType="separate"/>
        </w:r>
        <w:r w:rsidR="00061A68">
          <w:rPr>
            <w:noProof/>
          </w:rPr>
          <w:t>12</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699" w:history="1">
        <w:r w:rsidR="00061A68" w:rsidRPr="00B32C7D">
          <w:rPr>
            <w:rStyle w:val="a7"/>
            <w:noProof/>
          </w:rPr>
          <w:t>Parameters</w:t>
        </w:r>
        <w:r w:rsidR="00061A68">
          <w:rPr>
            <w:noProof/>
          </w:rPr>
          <w:tab/>
        </w:r>
        <w:r>
          <w:rPr>
            <w:noProof/>
          </w:rPr>
          <w:fldChar w:fldCharType="begin"/>
        </w:r>
        <w:r w:rsidR="00061A68">
          <w:rPr>
            <w:noProof/>
          </w:rPr>
          <w:instrText xml:space="preserve"> PAGEREF _Toc150962699 \h </w:instrText>
        </w:r>
        <w:r>
          <w:rPr>
            <w:noProof/>
          </w:rPr>
        </w:r>
        <w:r>
          <w:rPr>
            <w:noProof/>
          </w:rPr>
          <w:fldChar w:fldCharType="separate"/>
        </w:r>
        <w:r w:rsidR="00061A68">
          <w:rPr>
            <w:noProof/>
          </w:rPr>
          <w:t>13</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00" w:history="1">
        <w:r w:rsidR="00061A68" w:rsidRPr="00B32C7D">
          <w:rPr>
            <w:rStyle w:val="a7"/>
            <w:rFonts w:ascii="微软雅黑" w:eastAsia="微软雅黑" w:hAnsi="微软雅黑" w:cs="微软雅黑"/>
            <w:noProof/>
          </w:rPr>
          <w:t>13. Unregister sleep report upload status listener</w:t>
        </w:r>
        <w:r w:rsidR="00061A68">
          <w:rPr>
            <w:noProof/>
          </w:rPr>
          <w:tab/>
        </w:r>
        <w:r>
          <w:rPr>
            <w:noProof/>
          </w:rPr>
          <w:fldChar w:fldCharType="begin"/>
        </w:r>
        <w:r w:rsidR="00061A68">
          <w:rPr>
            <w:noProof/>
          </w:rPr>
          <w:instrText xml:space="preserve"> PAGEREF _Toc150962700 \h </w:instrText>
        </w:r>
        <w:r>
          <w:rPr>
            <w:noProof/>
          </w:rPr>
        </w:r>
        <w:r>
          <w:rPr>
            <w:noProof/>
          </w:rPr>
          <w:fldChar w:fldCharType="separate"/>
        </w:r>
        <w:r w:rsidR="00061A68">
          <w:rPr>
            <w:noProof/>
          </w:rPr>
          <w:t>13</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01"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_Toc150962701 \h </w:instrText>
        </w:r>
        <w:r>
          <w:rPr>
            <w:noProof/>
          </w:rPr>
        </w:r>
        <w:r>
          <w:rPr>
            <w:noProof/>
          </w:rPr>
          <w:fldChar w:fldCharType="separate"/>
        </w:r>
        <w:r w:rsidR="00061A68">
          <w:rPr>
            <w:noProof/>
          </w:rPr>
          <w:t>13</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02" w:history="1">
        <w:r w:rsidR="00061A68" w:rsidRPr="00B32C7D">
          <w:rPr>
            <w:rStyle w:val="a7"/>
            <w:noProof/>
          </w:rPr>
          <w:t>Parameters</w:t>
        </w:r>
        <w:r w:rsidR="00061A68">
          <w:rPr>
            <w:noProof/>
          </w:rPr>
          <w:tab/>
        </w:r>
        <w:r>
          <w:rPr>
            <w:noProof/>
          </w:rPr>
          <w:fldChar w:fldCharType="begin"/>
        </w:r>
        <w:r w:rsidR="00061A68">
          <w:rPr>
            <w:noProof/>
          </w:rPr>
          <w:instrText xml:space="preserve"> PAGEREF _Toc150962702 \h </w:instrText>
        </w:r>
        <w:r>
          <w:rPr>
            <w:noProof/>
          </w:rPr>
        </w:r>
        <w:r>
          <w:rPr>
            <w:noProof/>
          </w:rPr>
          <w:fldChar w:fldCharType="separate"/>
        </w:r>
        <w:r w:rsidR="00061A68">
          <w:rPr>
            <w:noProof/>
          </w:rPr>
          <w:t>13</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03" w:history="1">
        <w:r w:rsidR="00061A68" w:rsidRPr="00B32C7D">
          <w:rPr>
            <w:rStyle w:val="a7"/>
            <w:rFonts w:ascii="微软雅黑" w:eastAsia="微软雅黑" w:hAnsi="微软雅黑" w:cs="微软雅黑"/>
            <w:noProof/>
          </w:rPr>
          <w:t>14. Register real-time data listener</w:t>
        </w:r>
        <w:r w:rsidR="00061A68">
          <w:rPr>
            <w:noProof/>
          </w:rPr>
          <w:tab/>
        </w:r>
        <w:r>
          <w:rPr>
            <w:noProof/>
          </w:rPr>
          <w:fldChar w:fldCharType="begin"/>
        </w:r>
        <w:r w:rsidR="00061A68">
          <w:rPr>
            <w:noProof/>
          </w:rPr>
          <w:instrText xml:space="preserve"> PAGEREF _Toc150962703 \h </w:instrText>
        </w:r>
        <w:r>
          <w:rPr>
            <w:noProof/>
          </w:rPr>
        </w:r>
        <w:r>
          <w:rPr>
            <w:noProof/>
          </w:rPr>
          <w:fldChar w:fldCharType="separate"/>
        </w:r>
        <w:r w:rsidR="00061A68">
          <w:rPr>
            <w:noProof/>
          </w:rPr>
          <w:t>13</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04"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_Toc150962704 \h </w:instrText>
        </w:r>
        <w:r>
          <w:rPr>
            <w:noProof/>
          </w:rPr>
        </w:r>
        <w:r>
          <w:rPr>
            <w:noProof/>
          </w:rPr>
          <w:fldChar w:fldCharType="separate"/>
        </w:r>
        <w:r w:rsidR="00061A68">
          <w:rPr>
            <w:noProof/>
          </w:rPr>
          <w:t>13</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05" w:history="1">
        <w:r w:rsidR="00061A68" w:rsidRPr="00B32C7D">
          <w:rPr>
            <w:rStyle w:val="a7"/>
            <w:noProof/>
          </w:rPr>
          <w:t>Parameters</w:t>
        </w:r>
        <w:r w:rsidR="00061A68">
          <w:rPr>
            <w:noProof/>
          </w:rPr>
          <w:tab/>
        </w:r>
        <w:r>
          <w:rPr>
            <w:noProof/>
          </w:rPr>
          <w:fldChar w:fldCharType="begin"/>
        </w:r>
        <w:r w:rsidR="00061A68">
          <w:rPr>
            <w:noProof/>
          </w:rPr>
          <w:instrText xml:space="preserve"> PAGEREF _Toc150962705 \h </w:instrText>
        </w:r>
        <w:r>
          <w:rPr>
            <w:noProof/>
          </w:rPr>
        </w:r>
        <w:r>
          <w:rPr>
            <w:noProof/>
          </w:rPr>
          <w:fldChar w:fldCharType="separate"/>
        </w:r>
        <w:r w:rsidR="00061A68">
          <w:rPr>
            <w:noProof/>
          </w:rPr>
          <w:t>13</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06" w:history="1">
        <w:r w:rsidR="00061A68" w:rsidRPr="00B32C7D">
          <w:rPr>
            <w:rStyle w:val="a7"/>
            <w:rFonts w:ascii="微软雅黑" w:eastAsia="微软雅黑" w:hAnsi="微软雅黑" w:cs="微软雅黑"/>
            <w:noProof/>
          </w:rPr>
          <w:t>15. unregister real-time data listener</w:t>
        </w:r>
        <w:r w:rsidR="00061A68">
          <w:rPr>
            <w:noProof/>
          </w:rPr>
          <w:tab/>
        </w:r>
        <w:r>
          <w:rPr>
            <w:noProof/>
          </w:rPr>
          <w:fldChar w:fldCharType="begin"/>
        </w:r>
        <w:r w:rsidR="00061A68">
          <w:rPr>
            <w:noProof/>
          </w:rPr>
          <w:instrText xml:space="preserve"> PAGEREF _Toc150962706 \h </w:instrText>
        </w:r>
        <w:r>
          <w:rPr>
            <w:noProof/>
          </w:rPr>
        </w:r>
        <w:r>
          <w:rPr>
            <w:noProof/>
          </w:rPr>
          <w:fldChar w:fldCharType="separate"/>
        </w:r>
        <w:r w:rsidR="00061A68">
          <w:rPr>
            <w:noProof/>
          </w:rPr>
          <w:t>14</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07"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_Toc150962707 \h </w:instrText>
        </w:r>
        <w:r>
          <w:rPr>
            <w:noProof/>
          </w:rPr>
        </w:r>
        <w:r>
          <w:rPr>
            <w:noProof/>
          </w:rPr>
          <w:fldChar w:fldCharType="separate"/>
        </w:r>
        <w:r w:rsidR="00061A68">
          <w:rPr>
            <w:noProof/>
          </w:rPr>
          <w:t>14</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08" w:history="1">
        <w:r w:rsidR="00061A68" w:rsidRPr="00B32C7D">
          <w:rPr>
            <w:rStyle w:val="a7"/>
            <w:noProof/>
          </w:rPr>
          <w:t>Parameters</w:t>
        </w:r>
        <w:r w:rsidR="00061A68">
          <w:rPr>
            <w:noProof/>
          </w:rPr>
          <w:tab/>
        </w:r>
        <w:r>
          <w:rPr>
            <w:noProof/>
          </w:rPr>
          <w:fldChar w:fldCharType="begin"/>
        </w:r>
        <w:r w:rsidR="00061A68">
          <w:rPr>
            <w:noProof/>
          </w:rPr>
          <w:instrText xml:space="preserve"> PAGEREF _Toc150962708 \h </w:instrText>
        </w:r>
        <w:r>
          <w:rPr>
            <w:noProof/>
          </w:rPr>
        </w:r>
        <w:r>
          <w:rPr>
            <w:noProof/>
          </w:rPr>
          <w:fldChar w:fldCharType="separate"/>
        </w:r>
        <w:r w:rsidR="00061A68">
          <w:rPr>
            <w:noProof/>
          </w:rPr>
          <w:t>14</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09" w:history="1">
        <w:r w:rsidR="00061A68" w:rsidRPr="00B32C7D">
          <w:rPr>
            <w:rStyle w:val="a7"/>
            <w:rFonts w:ascii="微软雅黑" w:eastAsia="微软雅黑" w:hAnsi="微软雅黑" w:cs="微软雅黑"/>
            <w:noProof/>
          </w:rPr>
          <w:t>16. Register for real-time sleep state monitoring</w:t>
        </w:r>
        <w:r w:rsidR="00061A68">
          <w:rPr>
            <w:noProof/>
          </w:rPr>
          <w:tab/>
        </w:r>
        <w:r>
          <w:rPr>
            <w:noProof/>
          </w:rPr>
          <w:fldChar w:fldCharType="begin"/>
        </w:r>
        <w:r w:rsidR="00061A68">
          <w:rPr>
            <w:noProof/>
          </w:rPr>
          <w:instrText xml:space="preserve"> PAGEREF _Toc150962709 \h </w:instrText>
        </w:r>
        <w:r>
          <w:rPr>
            <w:noProof/>
          </w:rPr>
        </w:r>
        <w:r>
          <w:rPr>
            <w:noProof/>
          </w:rPr>
          <w:fldChar w:fldCharType="separate"/>
        </w:r>
        <w:r w:rsidR="00061A68">
          <w:rPr>
            <w:noProof/>
          </w:rPr>
          <w:t>14</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10"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_Toc150962710 \h </w:instrText>
        </w:r>
        <w:r>
          <w:rPr>
            <w:noProof/>
          </w:rPr>
        </w:r>
        <w:r>
          <w:rPr>
            <w:noProof/>
          </w:rPr>
          <w:fldChar w:fldCharType="separate"/>
        </w:r>
        <w:r w:rsidR="00061A68">
          <w:rPr>
            <w:noProof/>
          </w:rPr>
          <w:t>14</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11" w:history="1">
        <w:r w:rsidR="00061A68" w:rsidRPr="00B32C7D">
          <w:rPr>
            <w:rStyle w:val="a7"/>
            <w:noProof/>
          </w:rPr>
          <w:t>Parameters</w:t>
        </w:r>
        <w:r w:rsidR="00061A68">
          <w:rPr>
            <w:noProof/>
          </w:rPr>
          <w:tab/>
        </w:r>
        <w:r>
          <w:rPr>
            <w:noProof/>
          </w:rPr>
          <w:fldChar w:fldCharType="begin"/>
        </w:r>
        <w:r w:rsidR="00061A68">
          <w:rPr>
            <w:noProof/>
          </w:rPr>
          <w:instrText xml:space="preserve"> PAGEREF _Toc150962711 \h </w:instrText>
        </w:r>
        <w:r>
          <w:rPr>
            <w:noProof/>
          </w:rPr>
        </w:r>
        <w:r>
          <w:rPr>
            <w:noProof/>
          </w:rPr>
          <w:fldChar w:fldCharType="separate"/>
        </w:r>
        <w:r w:rsidR="00061A68">
          <w:rPr>
            <w:noProof/>
          </w:rPr>
          <w:t>14</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12" w:history="1">
        <w:r w:rsidR="00061A68" w:rsidRPr="00B32C7D">
          <w:rPr>
            <w:rStyle w:val="a7"/>
            <w:rFonts w:ascii="微软雅黑" w:eastAsia="微软雅黑" w:hAnsi="微软雅黑" w:cs="微软雅黑"/>
            <w:noProof/>
          </w:rPr>
          <w:t>17. Unregister for real-time sleep state monitoring</w:t>
        </w:r>
        <w:r w:rsidR="00061A68">
          <w:rPr>
            <w:noProof/>
          </w:rPr>
          <w:tab/>
        </w:r>
        <w:r>
          <w:rPr>
            <w:noProof/>
          </w:rPr>
          <w:fldChar w:fldCharType="begin"/>
        </w:r>
        <w:r w:rsidR="00061A68">
          <w:rPr>
            <w:noProof/>
          </w:rPr>
          <w:instrText xml:space="preserve"> PAGEREF _Toc150962712 \h </w:instrText>
        </w:r>
        <w:r>
          <w:rPr>
            <w:noProof/>
          </w:rPr>
        </w:r>
        <w:r>
          <w:rPr>
            <w:noProof/>
          </w:rPr>
          <w:fldChar w:fldCharType="separate"/>
        </w:r>
        <w:r w:rsidR="00061A68">
          <w:rPr>
            <w:noProof/>
          </w:rPr>
          <w:t>14</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13"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_Toc150962713 \h </w:instrText>
        </w:r>
        <w:r>
          <w:rPr>
            <w:noProof/>
          </w:rPr>
        </w:r>
        <w:r>
          <w:rPr>
            <w:noProof/>
          </w:rPr>
          <w:fldChar w:fldCharType="separate"/>
        </w:r>
        <w:r w:rsidR="00061A68">
          <w:rPr>
            <w:noProof/>
          </w:rPr>
          <w:t>15</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14" w:history="1">
        <w:r w:rsidR="00061A68" w:rsidRPr="00B32C7D">
          <w:rPr>
            <w:rStyle w:val="a7"/>
            <w:noProof/>
          </w:rPr>
          <w:t>Parameters</w:t>
        </w:r>
        <w:r w:rsidR="00061A68">
          <w:rPr>
            <w:noProof/>
          </w:rPr>
          <w:tab/>
        </w:r>
        <w:r>
          <w:rPr>
            <w:noProof/>
          </w:rPr>
          <w:fldChar w:fldCharType="begin"/>
        </w:r>
        <w:r w:rsidR="00061A68">
          <w:rPr>
            <w:noProof/>
          </w:rPr>
          <w:instrText xml:space="preserve"> PAGEREF _Toc150962714 \h </w:instrText>
        </w:r>
        <w:r>
          <w:rPr>
            <w:noProof/>
          </w:rPr>
        </w:r>
        <w:r>
          <w:rPr>
            <w:noProof/>
          </w:rPr>
          <w:fldChar w:fldCharType="separate"/>
        </w:r>
        <w:r w:rsidR="00061A68">
          <w:rPr>
            <w:noProof/>
          </w:rPr>
          <w:t>15</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15" w:history="1">
        <w:r w:rsidR="00061A68" w:rsidRPr="00B32C7D">
          <w:rPr>
            <w:rStyle w:val="a7"/>
            <w:rFonts w:cs="微软雅黑"/>
            <w:noProof/>
          </w:rPr>
          <w:t>18.Query the device collection status</w:t>
        </w:r>
        <w:r w:rsidR="00061A68">
          <w:rPr>
            <w:noProof/>
          </w:rPr>
          <w:tab/>
        </w:r>
        <w:r>
          <w:rPr>
            <w:noProof/>
          </w:rPr>
          <w:fldChar w:fldCharType="begin"/>
        </w:r>
        <w:r w:rsidR="00061A68">
          <w:rPr>
            <w:noProof/>
          </w:rPr>
          <w:instrText xml:space="preserve"> PAGEREF _Toc150962715 \h </w:instrText>
        </w:r>
        <w:r>
          <w:rPr>
            <w:noProof/>
          </w:rPr>
        </w:r>
        <w:r>
          <w:rPr>
            <w:noProof/>
          </w:rPr>
          <w:fldChar w:fldCharType="separate"/>
        </w:r>
        <w:r w:rsidR="00061A68">
          <w:rPr>
            <w:noProof/>
          </w:rPr>
          <w:t>15</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16" w:history="1">
        <w:r w:rsidR="00061A68" w:rsidRPr="00B32C7D">
          <w:rPr>
            <w:rStyle w:val="a7"/>
            <w:noProof/>
          </w:rPr>
          <w:t>Interface Description</w:t>
        </w:r>
        <w:r w:rsidR="00061A68">
          <w:rPr>
            <w:noProof/>
          </w:rPr>
          <w:tab/>
        </w:r>
        <w:r>
          <w:rPr>
            <w:noProof/>
          </w:rPr>
          <w:fldChar w:fldCharType="begin"/>
        </w:r>
        <w:r w:rsidR="00061A68">
          <w:rPr>
            <w:noProof/>
          </w:rPr>
          <w:instrText xml:space="preserve"> PAGEREF _Toc150962716 \h </w:instrText>
        </w:r>
        <w:r>
          <w:rPr>
            <w:noProof/>
          </w:rPr>
        </w:r>
        <w:r>
          <w:rPr>
            <w:noProof/>
          </w:rPr>
          <w:fldChar w:fldCharType="separate"/>
        </w:r>
        <w:r w:rsidR="00061A68">
          <w:rPr>
            <w:noProof/>
          </w:rPr>
          <w:t>15</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17" w:history="1">
        <w:r w:rsidR="00061A68" w:rsidRPr="00B32C7D">
          <w:rPr>
            <w:rStyle w:val="a7"/>
            <w:noProof/>
          </w:rPr>
          <w:t>Parameters Description</w:t>
        </w:r>
        <w:r w:rsidR="00061A68">
          <w:rPr>
            <w:noProof/>
          </w:rPr>
          <w:tab/>
        </w:r>
        <w:r>
          <w:rPr>
            <w:noProof/>
          </w:rPr>
          <w:fldChar w:fldCharType="begin"/>
        </w:r>
        <w:r w:rsidR="00061A68">
          <w:rPr>
            <w:noProof/>
          </w:rPr>
          <w:instrText xml:space="preserve"> PAGEREF _Toc150962717 \h </w:instrText>
        </w:r>
        <w:r>
          <w:rPr>
            <w:noProof/>
          </w:rPr>
        </w:r>
        <w:r>
          <w:rPr>
            <w:noProof/>
          </w:rPr>
          <w:fldChar w:fldCharType="separate"/>
        </w:r>
        <w:r w:rsidR="00061A68">
          <w:rPr>
            <w:noProof/>
          </w:rPr>
          <w:t>15</w:t>
        </w:r>
        <w:r>
          <w:rPr>
            <w:noProof/>
          </w:rPr>
          <w:fldChar w:fldCharType="end"/>
        </w:r>
      </w:hyperlink>
    </w:p>
    <w:p w:rsidR="00061A68" w:rsidRDefault="00AB1A71">
      <w:pPr>
        <w:pStyle w:val="10"/>
        <w:tabs>
          <w:tab w:val="right" w:leader="dot" w:pos="8296"/>
        </w:tabs>
        <w:rPr>
          <w:rFonts w:asciiTheme="minorHAnsi" w:eastAsiaTheme="minorEastAsia" w:hAnsiTheme="minorHAnsi" w:cstheme="minorBidi"/>
          <w:noProof/>
          <w:szCs w:val="22"/>
        </w:rPr>
      </w:pPr>
      <w:hyperlink w:anchor="_Toc150962718" w:history="1">
        <w:r w:rsidR="00061A68" w:rsidRPr="00B32C7D">
          <w:rPr>
            <w:rStyle w:val="a7"/>
            <w:rFonts w:ascii="微软雅黑" w:eastAsia="微软雅黑" w:hAnsi="微软雅黑" w:cs="微软雅黑"/>
            <w:noProof/>
          </w:rPr>
          <w:t>Object Description</w:t>
        </w:r>
        <w:r w:rsidR="00061A68">
          <w:rPr>
            <w:noProof/>
          </w:rPr>
          <w:tab/>
        </w:r>
        <w:r>
          <w:rPr>
            <w:noProof/>
          </w:rPr>
          <w:fldChar w:fldCharType="begin"/>
        </w:r>
        <w:r w:rsidR="00061A68">
          <w:rPr>
            <w:noProof/>
          </w:rPr>
          <w:instrText xml:space="preserve"> PAGEREF _Toc150962718 \h </w:instrText>
        </w:r>
        <w:r>
          <w:rPr>
            <w:noProof/>
          </w:rPr>
        </w:r>
        <w:r>
          <w:rPr>
            <w:noProof/>
          </w:rPr>
          <w:fldChar w:fldCharType="separate"/>
        </w:r>
        <w:r w:rsidR="00061A68">
          <w:rPr>
            <w:noProof/>
          </w:rPr>
          <w:t>15</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19" w:history="1">
        <w:r w:rsidR="00061A68" w:rsidRPr="00B32C7D">
          <w:rPr>
            <w:rStyle w:val="a7"/>
            <w:noProof/>
          </w:rPr>
          <w:t>StatusCode</w:t>
        </w:r>
        <w:r w:rsidR="00061A68">
          <w:rPr>
            <w:noProof/>
          </w:rPr>
          <w:tab/>
        </w:r>
        <w:r>
          <w:rPr>
            <w:noProof/>
          </w:rPr>
          <w:fldChar w:fldCharType="begin"/>
        </w:r>
        <w:r w:rsidR="00061A68">
          <w:rPr>
            <w:noProof/>
          </w:rPr>
          <w:instrText xml:space="preserve"> PAGEREF _Toc150962719 \h </w:instrText>
        </w:r>
        <w:r>
          <w:rPr>
            <w:noProof/>
          </w:rPr>
        </w:r>
        <w:r>
          <w:rPr>
            <w:noProof/>
          </w:rPr>
          <w:fldChar w:fldCharType="separate"/>
        </w:r>
        <w:r w:rsidR="00061A68">
          <w:rPr>
            <w:noProof/>
          </w:rPr>
          <w:t>15</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20"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_Toc150962720 \h </w:instrText>
        </w:r>
        <w:r>
          <w:rPr>
            <w:noProof/>
          </w:rPr>
        </w:r>
        <w:r>
          <w:rPr>
            <w:noProof/>
          </w:rPr>
          <w:fldChar w:fldCharType="separate"/>
        </w:r>
        <w:r w:rsidR="00061A68">
          <w:rPr>
            <w:noProof/>
          </w:rPr>
          <w:t>15</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21" w:history="1">
        <w:r w:rsidR="00061A68" w:rsidRPr="00B32C7D">
          <w:rPr>
            <w:rStyle w:val="a7"/>
            <w:noProof/>
          </w:rPr>
          <w:t>Fields</w:t>
        </w:r>
        <w:r w:rsidR="00061A68">
          <w:rPr>
            <w:noProof/>
          </w:rPr>
          <w:tab/>
        </w:r>
        <w:r>
          <w:rPr>
            <w:noProof/>
          </w:rPr>
          <w:fldChar w:fldCharType="begin"/>
        </w:r>
        <w:r w:rsidR="00061A68">
          <w:rPr>
            <w:noProof/>
          </w:rPr>
          <w:instrText xml:space="preserve"> PAGEREF _Toc150962721 \h </w:instrText>
        </w:r>
        <w:r>
          <w:rPr>
            <w:noProof/>
          </w:rPr>
        </w:r>
        <w:r>
          <w:rPr>
            <w:noProof/>
          </w:rPr>
          <w:fldChar w:fldCharType="separate"/>
        </w:r>
        <w:r w:rsidR="00061A68">
          <w:rPr>
            <w:noProof/>
          </w:rPr>
          <w:t>15</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22" w:history="1">
        <w:r w:rsidR="00061A68" w:rsidRPr="00B32C7D">
          <w:rPr>
            <w:rStyle w:val="a7"/>
            <w:noProof/>
          </w:rPr>
          <w:t>IResultCallback&lt;T&gt;</w:t>
        </w:r>
        <w:r w:rsidR="00061A68">
          <w:rPr>
            <w:noProof/>
          </w:rPr>
          <w:tab/>
        </w:r>
        <w:r>
          <w:rPr>
            <w:noProof/>
          </w:rPr>
          <w:fldChar w:fldCharType="begin"/>
        </w:r>
        <w:r w:rsidR="00061A68">
          <w:rPr>
            <w:noProof/>
          </w:rPr>
          <w:instrText xml:space="preserve"> PAGEREF _Toc150962722 \h </w:instrText>
        </w:r>
        <w:r>
          <w:rPr>
            <w:noProof/>
          </w:rPr>
        </w:r>
        <w:r>
          <w:rPr>
            <w:noProof/>
          </w:rPr>
          <w:fldChar w:fldCharType="separate"/>
        </w:r>
        <w:r w:rsidR="00061A68">
          <w:rPr>
            <w:noProof/>
          </w:rPr>
          <w:t>16</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23"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_Toc150962723 \h </w:instrText>
        </w:r>
        <w:r>
          <w:rPr>
            <w:noProof/>
          </w:rPr>
        </w:r>
        <w:r>
          <w:rPr>
            <w:noProof/>
          </w:rPr>
          <w:fldChar w:fldCharType="separate"/>
        </w:r>
        <w:r w:rsidR="00061A68">
          <w:rPr>
            <w:noProof/>
          </w:rPr>
          <w:t>16</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24" w:history="1">
        <w:r w:rsidR="00061A68" w:rsidRPr="00B32C7D">
          <w:rPr>
            <w:rStyle w:val="a7"/>
            <w:noProof/>
          </w:rPr>
          <w:t>Function</w:t>
        </w:r>
        <w:r w:rsidR="00061A68">
          <w:rPr>
            <w:noProof/>
          </w:rPr>
          <w:tab/>
        </w:r>
        <w:r>
          <w:rPr>
            <w:noProof/>
          </w:rPr>
          <w:fldChar w:fldCharType="begin"/>
        </w:r>
        <w:r w:rsidR="00061A68">
          <w:rPr>
            <w:noProof/>
          </w:rPr>
          <w:instrText xml:space="preserve"> PAGEREF _Toc150962724 \h </w:instrText>
        </w:r>
        <w:r>
          <w:rPr>
            <w:noProof/>
          </w:rPr>
        </w:r>
        <w:r>
          <w:rPr>
            <w:noProof/>
          </w:rPr>
          <w:fldChar w:fldCharType="separate"/>
        </w:r>
        <w:r w:rsidR="00061A68">
          <w:rPr>
            <w:noProof/>
          </w:rPr>
          <w:t>16</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25" w:history="1">
        <w:r w:rsidR="00061A68" w:rsidRPr="00B32C7D">
          <w:rPr>
            <w:rStyle w:val="a7"/>
            <w:noProof/>
          </w:rPr>
          <w:t>CallbackData&lt;T&gt;</w:t>
        </w:r>
        <w:r w:rsidR="00061A68">
          <w:rPr>
            <w:noProof/>
          </w:rPr>
          <w:tab/>
        </w:r>
        <w:r>
          <w:rPr>
            <w:noProof/>
          </w:rPr>
          <w:fldChar w:fldCharType="begin"/>
        </w:r>
        <w:r w:rsidR="00061A68">
          <w:rPr>
            <w:noProof/>
          </w:rPr>
          <w:instrText xml:space="preserve"> PAGEREF _Toc150962725 \h </w:instrText>
        </w:r>
        <w:r>
          <w:rPr>
            <w:noProof/>
          </w:rPr>
        </w:r>
        <w:r>
          <w:rPr>
            <w:noProof/>
          </w:rPr>
          <w:fldChar w:fldCharType="separate"/>
        </w:r>
        <w:r w:rsidR="00061A68">
          <w:rPr>
            <w:noProof/>
          </w:rPr>
          <w:t>16</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26"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_Toc150962726 \h </w:instrText>
        </w:r>
        <w:r>
          <w:rPr>
            <w:noProof/>
          </w:rPr>
        </w:r>
        <w:r>
          <w:rPr>
            <w:noProof/>
          </w:rPr>
          <w:fldChar w:fldCharType="separate"/>
        </w:r>
        <w:r w:rsidR="00061A68">
          <w:rPr>
            <w:noProof/>
          </w:rPr>
          <w:t>16</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27" w:history="1">
        <w:r w:rsidR="00061A68" w:rsidRPr="00B32C7D">
          <w:rPr>
            <w:rStyle w:val="a7"/>
            <w:noProof/>
          </w:rPr>
          <w:t>Fields</w:t>
        </w:r>
        <w:r w:rsidR="00061A68">
          <w:rPr>
            <w:noProof/>
          </w:rPr>
          <w:tab/>
        </w:r>
        <w:r>
          <w:rPr>
            <w:noProof/>
          </w:rPr>
          <w:fldChar w:fldCharType="begin"/>
        </w:r>
        <w:r w:rsidR="00061A68">
          <w:rPr>
            <w:noProof/>
          </w:rPr>
          <w:instrText xml:space="preserve"> PAGEREF _Toc150962727 \h </w:instrText>
        </w:r>
        <w:r>
          <w:rPr>
            <w:noProof/>
          </w:rPr>
        </w:r>
        <w:r>
          <w:rPr>
            <w:noProof/>
          </w:rPr>
          <w:fldChar w:fldCharType="separate"/>
        </w:r>
        <w:r w:rsidR="00061A68">
          <w:rPr>
            <w:noProof/>
          </w:rPr>
          <w:t>16</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28" w:history="1">
        <w:r w:rsidR="00061A68" w:rsidRPr="00B32C7D">
          <w:rPr>
            <w:rStyle w:val="a7"/>
            <w:noProof/>
          </w:rPr>
          <w:t>SleepState</w:t>
        </w:r>
        <w:r w:rsidR="00061A68">
          <w:rPr>
            <w:noProof/>
          </w:rPr>
          <w:tab/>
        </w:r>
        <w:r>
          <w:rPr>
            <w:noProof/>
          </w:rPr>
          <w:fldChar w:fldCharType="begin"/>
        </w:r>
        <w:r w:rsidR="00061A68">
          <w:rPr>
            <w:noProof/>
          </w:rPr>
          <w:instrText xml:space="preserve"> PAGEREF _Toc150962728 \h </w:instrText>
        </w:r>
        <w:r>
          <w:rPr>
            <w:noProof/>
          </w:rPr>
        </w:r>
        <w:r>
          <w:rPr>
            <w:noProof/>
          </w:rPr>
          <w:fldChar w:fldCharType="separate"/>
        </w:r>
        <w:r w:rsidR="00061A68">
          <w:rPr>
            <w:noProof/>
          </w:rPr>
          <w:t>17</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29"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_Toc150962729 \h </w:instrText>
        </w:r>
        <w:r>
          <w:rPr>
            <w:noProof/>
          </w:rPr>
        </w:r>
        <w:r>
          <w:rPr>
            <w:noProof/>
          </w:rPr>
          <w:fldChar w:fldCharType="separate"/>
        </w:r>
        <w:r w:rsidR="00061A68">
          <w:rPr>
            <w:noProof/>
          </w:rPr>
          <w:t>17</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30" w:history="1">
        <w:r w:rsidR="00061A68" w:rsidRPr="00B32C7D">
          <w:rPr>
            <w:rStyle w:val="a7"/>
            <w:noProof/>
          </w:rPr>
          <w:t>Fields</w:t>
        </w:r>
        <w:r w:rsidR="00061A68">
          <w:rPr>
            <w:noProof/>
          </w:rPr>
          <w:tab/>
        </w:r>
        <w:r>
          <w:rPr>
            <w:noProof/>
          </w:rPr>
          <w:fldChar w:fldCharType="begin"/>
        </w:r>
        <w:r w:rsidR="00061A68">
          <w:rPr>
            <w:noProof/>
          </w:rPr>
          <w:instrText xml:space="preserve"> PAGEREF _Toc150962730 \h </w:instrText>
        </w:r>
        <w:r>
          <w:rPr>
            <w:noProof/>
          </w:rPr>
        </w:r>
        <w:r>
          <w:rPr>
            <w:noProof/>
          </w:rPr>
          <w:fldChar w:fldCharType="separate"/>
        </w:r>
        <w:r w:rsidR="00061A68">
          <w:rPr>
            <w:noProof/>
          </w:rPr>
          <w:t>17</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31" w:history="1">
        <w:r w:rsidR="00061A68" w:rsidRPr="00B32C7D">
          <w:rPr>
            <w:rStyle w:val="a7"/>
            <w:noProof/>
          </w:rPr>
          <w:t>CollectState</w:t>
        </w:r>
        <w:r w:rsidR="00061A68">
          <w:rPr>
            <w:noProof/>
          </w:rPr>
          <w:tab/>
        </w:r>
        <w:r>
          <w:rPr>
            <w:noProof/>
          </w:rPr>
          <w:fldChar w:fldCharType="begin"/>
        </w:r>
        <w:r w:rsidR="00061A68">
          <w:rPr>
            <w:noProof/>
          </w:rPr>
          <w:instrText xml:space="preserve"> PAGEREF _Toc150962731 \h </w:instrText>
        </w:r>
        <w:r>
          <w:rPr>
            <w:noProof/>
          </w:rPr>
        </w:r>
        <w:r>
          <w:rPr>
            <w:noProof/>
          </w:rPr>
          <w:fldChar w:fldCharType="separate"/>
        </w:r>
        <w:r w:rsidR="00061A68">
          <w:rPr>
            <w:noProof/>
          </w:rPr>
          <w:t>17</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32"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_Toc150962732 \h </w:instrText>
        </w:r>
        <w:r>
          <w:rPr>
            <w:noProof/>
          </w:rPr>
        </w:r>
        <w:r>
          <w:rPr>
            <w:noProof/>
          </w:rPr>
          <w:fldChar w:fldCharType="separate"/>
        </w:r>
        <w:r w:rsidR="00061A68">
          <w:rPr>
            <w:noProof/>
          </w:rPr>
          <w:t>17</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33" w:history="1">
        <w:r w:rsidR="00061A68" w:rsidRPr="00B32C7D">
          <w:rPr>
            <w:rStyle w:val="a7"/>
            <w:noProof/>
          </w:rPr>
          <w:t>Fields</w:t>
        </w:r>
        <w:r w:rsidR="00061A68">
          <w:rPr>
            <w:noProof/>
          </w:rPr>
          <w:tab/>
        </w:r>
        <w:r>
          <w:rPr>
            <w:noProof/>
          </w:rPr>
          <w:fldChar w:fldCharType="begin"/>
        </w:r>
        <w:r w:rsidR="00061A68">
          <w:rPr>
            <w:noProof/>
          </w:rPr>
          <w:instrText xml:space="preserve"> PAGEREF _Toc150962733 \h </w:instrText>
        </w:r>
        <w:r>
          <w:rPr>
            <w:noProof/>
          </w:rPr>
        </w:r>
        <w:r>
          <w:rPr>
            <w:noProof/>
          </w:rPr>
          <w:fldChar w:fldCharType="separate"/>
        </w:r>
        <w:r w:rsidR="00061A68">
          <w:rPr>
            <w:noProof/>
          </w:rPr>
          <w:t>17</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34" w:history="1">
        <w:r w:rsidR="00061A68" w:rsidRPr="00B32C7D">
          <w:rPr>
            <w:rStyle w:val="a7"/>
            <w:noProof/>
          </w:rPr>
          <w:t>RealTimeData</w:t>
        </w:r>
        <w:r w:rsidR="00061A68">
          <w:rPr>
            <w:noProof/>
          </w:rPr>
          <w:tab/>
        </w:r>
        <w:r>
          <w:rPr>
            <w:noProof/>
          </w:rPr>
          <w:fldChar w:fldCharType="begin"/>
        </w:r>
        <w:r w:rsidR="00061A68">
          <w:rPr>
            <w:noProof/>
          </w:rPr>
          <w:instrText xml:space="preserve"> PAGEREF _Toc150962734 \h </w:instrText>
        </w:r>
        <w:r>
          <w:rPr>
            <w:noProof/>
          </w:rPr>
        </w:r>
        <w:r>
          <w:rPr>
            <w:noProof/>
          </w:rPr>
          <w:fldChar w:fldCharType="separate"/>
        </w:r>
        <w:r w:rsidR="00061A68">
          <w:rPr>
            <w:noProof/>
          </w:rPr>
          <w:t>17</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35"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_Toc150962735 \h </w:instrText>
        </w:r>
        <w:r>
          <w:rPr>
            <w:noProof/>
          </w:rPr>
        </w:r>
        <w:r>
          <w:rPr>
            <w:noProof/>
          </w:rPr>
          <w:fldChar w:fldCharType="separate"/>
        </w:r>
        <w:r w:rsidR="00061A68">
          <w:rPr>
            <w:noProof/>
          </w:rPr>
          <w:t>17</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36" w:history="1">
        <w:r w:rsidR="00061A68" w:rsidRPr="00B32C7D">
          <w:rPr>
            <w:rStyle w:val="a7"/>
            <w:noProof/>
          </w:rPr>
          <w:t>Fields</w:t>
        </w:r>
        <w:r w:rsidR="00061A68">
          <w:rPr>
            <w:noProof/>
          </w:rPr>
          <w:tab/>
        </w:r>
        <w:r>
          <w:rPr>
            <w:noProof/>
          </w:rPr>
          <w:fldChar w:fldCharType="begin"/>
        </w:r>
        <w:r w:rsidR="00061A68">
          <w:rPr>
            <w:noProof/>
          </w:rPr>
          <w:instrText xml:space="preserve"> PAGEREF _Toc150962736 \h </w:instrText>
        </w:r>
        <w:r>
          <w:rPr>
            <w:noProof/>
          </w:rPr>
        </w:r>
        <w:r>
          <w:rPr>
            <w:noProof/>
          </w:rPr>
          <w:fldChar w:fldCharType="separate"/>
        </w:r>
        <w:r w:rsidR="00061A68">
          <w:rPr>
            <w:noProof/>
          </w:rPr>
          <w:t>18</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37" w:history="1">
        <w:r w:rsidR="00061A68" w:rsidRPr="00B32C7D">
          <w:rPr>
            <w:rStyle w:val="a7"/>
            <w:noProof/>
          </w:rPr>
          <w:t>HistoryData</w:t>
        </w:r>
        <w:r w:rsidR="00061A68">
          <w:rPr>
            <w:noProof/>
          </w:rPr>
          <w:tab/>
        </w:r>
        <w:r>
          <w:rPr>
            <w:noProof/>
          </w:rPr>
          <w:fldChar w:fldCharType="begin"/>
        </w:r>
        <w:r w:rsidR="00061A68">
          <w:rPr>
            <w:noProof/>
          </w:rPr>
          <w:instrText xml:space="preserve"> PAGEREF _Toc150962737 \h </w:instrText>
        </w:r>
        <w:r>
          <w:rPr>
            <w:noProof/>
          </w:rPr>
        </w:r>
        <w:r>
          <w:rPr>
            <w:noProof/>
          </w:rPr>
          <w:fldChar w:fldCharType="separate"/>
        </w:r>
        <w:r w:rsidR="00061A68">
          <w:rPr>
            <w:noProof/>
          </w:rPr>
          <w:t>18</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38"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_Toc150962738 \h </w:instrText>
        </w:r>
        <w:r>
          <w:rPr>
            <w:noProof/>
          </w:rPr>
        </w:r>
        <w:r>
          <w:rPr>
            <w:noProof/>
          </w:rPr>
          <w:fldChar w:fldCharType="separate"/>
        </w:r>
        <w:r w:rsidR="00061A68">
          <w:rPr>
            <w:noProof/>
          </w:rPr>
          <w:t>18</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39" w:history="1">
        <w:r w:rsidR="00061A68" w:rsidRPr="00B32C7D">
          <w:rPr>
            <w:rStyle w:val="a7"/>
            <w:noProof/>
          </w:rPr>
          <w:t>Fields</w:t>
        </w:r>
        <w:r w:rsidR="00061A68">
          <w:rPr>
            <w:noProof/>
          </w:rPr>
          <w:tab/>
        </w:r>
        <w:r>
          <w:rPr>
            <w:noProof/>
          </w:rPr>
          <w:fldChar w:fldCharType="begin"/>
        </w:r>
        <w:r w:rsidR="00061A68">
          <w:rPr>
            <w:noProof/>
          </w:rPr>
          <w:instrText xml:space="preserve"> PAGEREF _Toc150962739 \h </w:instrText>
        </w:r>
        <w:r>
          <w:rPr>
            <w:noProof/>
          </w:rPr>
        </w:r>
        <w:r>
          <w:rPr>
            <w:noProof/>
          </w:rPr>
          <w:fldChar w:fldCharType="separate"/>
        </w:r>
        <w:r w:rsidR="00061A68">
          <w:rPr>
            <w:noProof/>
          </w:rPr>
          <w:t>18</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40" w:history="1">
        <w:r w:rsidR="00061A68" w:rsidRPr="00B32C7D">
          <w:rPr>
            <w:rStyle w:val="a7"/>
            <w:noProof/>
          </w:rPr>
          <w:t>Summary</w:t>
        </w:r>
        <w:r w:rsidR="00061A68">
          <w:rPr>
            <w:noProof/>
          </w:rPr>
          <w:tab/>
        </w:r>
        <w:r>
          <w:rPr>
            <w:noProof/>
          </w:rPr>
          <w:fldChar w:fldCharType="begin"/>
        </w:r>
        <w:r w:rsidR="00061A68">
          <w:rPr>
            <w:noProof/>
          </w:rPr>
          <w:instrText xml:space="preserve"> PAGEREF _Toc150962740 \h </w:instrText>
        </w:r>
        <w:r>
          <w:rPr>
            <w:noProof/>
          </w:rPr>
        </w:r>
        <w:r>
          <w:rPr>
            <w:noProof/>
          </w:rPr>
          <w:fldChar w:fldCharType="separate"/>
        </w:r>
        <w:r w:rsidR="00061A68">
          <w:rPr>
            <w:noProof/>
          </w:rPr>
          <w:t>18</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41"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_Toc150962741 \h </w:instrText>
        </w:r>
        <w:r>
          <w:rPr>
            <w:noProof/>
          </w:rPr>
        </w:r>
        <w:r>
          <w:rPr>
            <w:noProof/>
          </w:rPr>
          <w:fldChar w:fldCharType="separate"/>
        </w:r>
        <w:r w:rsidR="00061A68">
          <w:rPr>
            <w:noProof/>
          </w:rPr>
          <w:t>18</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42" w:history="1">
        <w:r w:rsidR="00061A68" w:rsidRPr="00B32C7D">
          <w:rPr>
            <w:rStyle w:val="a7"/>
            <w:noProof/>
          </w:rPr>
          <w:t>Fields</w:t>
        </w:r>
        <w:r w:rsidR="00061A68">
          <w:rPr>
            <w:noProof/>
          </w:rPr>
          <w:tab/>
        </w:r>
        <w:r>
          <w:rPr>
            <w:noProof/>
          </w:rPr>
          <w:fldChar w:fldCharType="begin"/>
        </w:r>
        <w:r w:rsidR="00061A68">
          <w:rPr>
            <w:noProof/>
          </w:rPr>
          <w:instrText xml:space="preserve"> PAGEREF _Toc150962742 \h </w:instrText>
        </w:r>
        <w:r>
          <w:rPr>
            <w:noProof/>
          </w:rPr>
        </w:r>
        <w:r>
          <w:rPr>
            <w:noProof/>
          </w:rPr>
          <w:fldChar w:fldCharType="separate"/>
        </w:r>
        <w:r w:rsidR="00061A68">
          <w:rPr>
            <w:noProof/>
          </w:rPr>
          <w:t>19</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43" w:history="1">
        <w:r w:rsidR="00061A68" w:rsidRPr="00B32C7D">
          <w:rPr>
            <w:rStyle w:val="a7"/>
            <w:noProof/>
          </w:rPr>
          <w:t>Detail</w:t>
        </w:r>
        <w:r w:rsidR="00061A68">
          <w:rPr>
            <w:noProof/>
          </w:rPr>
          <w:tab/>
        </w:r>
        <w:r>
          <w:rPr>
            <w:noProof/>
          </w:rPr>
          <w:fldChar w:fldCharType="begin"/>
        </w:r>
        <w:r w:rsidR="00061A68">
          <w:rPr>
            <w:noProof/>
          </w:rPr>
          <w:instrText xml:space="preserve"> PAGEREF _Toc150962743 \h </w:instrText>
        </w:r>
        <w:r>
          <w:rPr>
            <w:noProof/>
          </w:rPr>
        </w:r>
        <w:r>
          <w:rPr>
            <w:noProof/>
          </w:rPr>
          <w:fldChar w:fldCharType="separate"/>
        </w:r>
        <w:r w:rsidR="00061A68">
          <w:rPr>
            <w:noProof/>
          </w:rPr>
          <w:t>19</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44"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_Toc150962744 \h </w:instrText>
        </w:r>
        <w:r>
          <w:rPr>
            <w:noProof/>
          </w:rPr>
        </w:r>
        <w:r>
          <w:rPr>
            <w:noProof/>
          </w:rPr>
          <w:fldChar w:fldCharType="separate"/>
        </w:r>
        <w:r w:rsidR="00061A68">
          <w:rPr>
            <w:noProof/>
          </w:rPr>
          <w:t>19</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45" w:history="1">
        <w:r w:rsidR="00061A68" w:rsidRPr="00B32C7D">
          <w:rPr>
            <w:rStyle w:val="a7"/>
            <w:noProof/>
          </w:rPr>
          <w:t>Fields</w:t>
        </w:r>
        <w:r w:rsidR="00061A68">
          <w:rPr>
            <w:noProof/>
          </w:rPr>
          <w:tab/>
        </w:r>
        <w:r>
          <w:rPr>
            <w:noProof/>
          </w:rPr>
          <w:fldChar w:fldCharType="begin"/>
        </w:r>
        <w:r w:rsidR="00061A68">
          <w:rPr>
            <w:noProof/>
          </w:rPr>
          <w:instrText xml:space="preserve"> PAGEREF _Toc150962745 \h </w:instrText>
        </w:r>
        <w:r>
          <w:rPr>
            <w:noProof/>
          </w:rPr>
        </w:r>
        <w:r>
          <w:rPr>
            <w:noProof/>
          </w:rPr>
          <w:fldChar w:fldCharType="separate"/>
        </w:r>
        <w:r w:rsidR="00061A68">
          <w:rPr>
            <w:noProof/>
          </w:rPr>
          <w:t>19</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46" w:history="1">
        <w:r w:rsidR="00061A68" w:rsidRPr="00B32C7D">
          <w:rPr>
            <w:rStyle w:val="a7"/>
            <w:noProof/>
          </w:rPr>
          <w:t>Analysis</w:t>
        </w:r>
        <w:r w:rsidR="00061A68">
          <w:rPr>
            <w:noProof/>
          </w:rPr>
          <w:tab/>
        </w:r>
        <w:r>
          <w:rPr>
            <w:noProof/>
          </w:rPr>
          <w:fldChar w:fldCharType="begin"/>
        </w:r>
        <w:r w:rsidR="00061A68">
          <w:rPr>
            <w:noProof/>
          </w:rPr>
          <w:instrText xml:space="preserve"> PAGEREF _Toc150962746 \h </w:instrText>
        </w:r>
        <w:r>
          <w:rPr>
            <w:noProof/>
          </w:rPr>
        </w:r>
        <w:r>
          <w:rPr>
            <w:noProof/>
          </w:rPr>
          <w:fldChar w:fldCharType="separate"/>
        </w:r>
        <w:r w:rsidR="00061A68">
          <w:rPr>
            <w:noProof/>
          </w:rPr>
          <w:t>20</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47"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_Toc150962747 \h </w:instrText>
        </w:r>
        <w:r>
          <w:rPr>
            <w:noProof/>
          </w:rPr>
        </w:r>
        <w:r>
          <w:rPr>
            <w:noProof/>
          </w:rPr>
          <w:fldChar w:fldCharType="separate"/>
        </w:r>
        <w:r w:rsidR="00061A68">
          <w:rPr>
            <w:noProof/>
          </w:rPr>
          <w:t>20</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48" w:history="1">
        <w:r w:rsidR="00061A68" w:rsidRPr="00B32C7D">
          <w:rPr>
            <w:rStyle w:val="a7"/>
            <w:noProof/>
          </w:rPr>
          <w:t>Fields</w:t>
        </w:r>
        <w:r w:rsidR="00061A68">
          <w:rPr>
            <w:noProof/>
          </w:rPr>
          <w:tab/>
        </w:r>
        <w:r>
          <w:rPr>
            <w:noProof/>
          </w:rPr>
          <w:fldChar w:fldCharType="begin"/>
        </w:r>
        <w:r w:rsidR="00061A68">
          <w:rPr>
            <w:noProof/>
          </w:rPr>
          <w:instrText xml:space="preserve"> PAGEREF _Toc150962748 \h </w:instrText>
        </w:r>
        <w:r>
          <w:rPr>
            <w:noProof/>
          </w:rPr>
        </w:r>
        <w:r>
          <w:rPr>
            <w:noProof/>
          </w:rPr>
          <w:fldChar w:fldCharType="separate"/>
        </w:r>
        <w:r w:rsidR="00061A68">
          <w:rPr>
            <w:noProof/>
          </w:rPr>
          <w:t>20</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49" w:history="1">
        <w:r w:rsidR="00061A68" w:rsidRPr="00B32C7D">
          <w:rPr>
            <w:rStyle w:val="a7"/>
            <w:noProof/>
          </w:rPr>
          <w:t>SleepStatusType</w:t>
        </w:r>
        <w:r w:rsidR="00061A68">
          <w:rPr>
            <w:noProof/>
          </w:rPr>
          <w:tab/>
        </w:r>
        <w:r>
          <w:rPr>
            <w:noProof/>
          </w:rPr>
          <w:fldChar w:fldCharType="begin"/>
        </w:r>
        <w:r w:rsidR="00061A68">
          <w:rPr>
            <w:noProof/>
          </w:rPr>
          <w:instrText xml:space="preserve"> PAGEREF _Toc150962749 \h </w:instrText>
        </w:r>
        <w:r>
          <w:rPr>
            <w:noProof/>
          </w:rPr>
        </w:r>
        <w:r>
          <w:rPr>
            <w:noProof/>
          </w:rPr>
          <w:fldChar w:fldCharType="separate"/>
        </w:r>
        <w:r w:rsidR="00061A68">
          <w:rPr>
            <w:noProof/>
          </w:rPr>
          <w:t>23</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50"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_Toc150962750 \h </w:instrText>
        </w:r>
        <w:r>
          <w:rPr>
            <w:noProof/>
          </w:rPr>
        </w:r>
        <w:r>
          <w:rPr>
            <w:noProof/>
          </w:rPr>
          <w:fldChar w:fldCharType="separate"/>
        </w:r>
        <w:r w:rsidR="00061A68">
          <w:rPr>
            <w:noProof/>
          </w:rPr>
          <w:t>23</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51" w:history="1">
        <w:r w:rsidR="00061A68" w:rsidRPr="00B32C7D">
          <w:rPr>
            <w:rStyle w:val="a7"/>
            <w:noProof/>
          </w:rPr>
          <w:t>Fields</w:t>
        </w:r>
        <w:r w:rsidR="00061A68">
          <w:rPr>
            <w:noProof/>
          </w:rPr>
          <w:tab/>
        </w:r>
        <w:r>
          <w:rPr>
            <w:noProof/>
          </w:rPr>
          <w:fldChar w:fldCharType="begin"/>
        </w:r>
        <w:r w:rsidR="00061A68">
          <w:rPr>
            <w:noProof/>
          </w:rPr>
          <w:instrText xml:space="preserve"> PAGEREF _Toc150962751 \h </w:instrText>
        </w:r>
        <w:r>
          <w:rPr>
            <w:noProof/>
          </w:rPr>
        </w:r>
        <w:r>
          <w:rPr>
            <w:noProof/>
          </w:rPr>
          <w:fldChar w:fldCharType="separate"/>
        </w:r>
        <w:r w:rsidR="00061A68">
          <w:rPr>
            <w:noProof/>
          </w:rPr>
          <w:t>23</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52" w:history="1">
        <w:r w:rsidR="00061A68" w:rsidRPr="00B32C7D">
          <w:rPr>
            <w:rStyle w:val="a7"/>
            <w:noProof/>
          </w:rPr>
          <w:t>EnvironmentData</w:t>
        </w:r>
        <w:r w:rsidR="00061A68">
          <w:rPr>
            <w:noProof/>
          </w:rPr>
          <w:tab/>
        </w:r>
        <w:r>
          <w:rPr>
            <w:noProof/>
          </w:rPr>
          <w:fldChar w:fldCharType="begin"/>
        </w:r>
        <w:r w:rsidR="00061A68">
          <w:rPr>
            <w:noProof/>
          </w:rPr>
          <w:instrText xml:space="preserve"> PAGEREF _Toc150962752 \h </w:instrText>
        </w:r>
        <w:r>
          <w:rPr>
            <w:noProof/>
          </w:rPr>
        </w:r>
        <w:r>
          <w:rPr>
            <w:noProof/>
          </w:rPr>
          <w:fldChar w:fldCharType="separate"/>
        </w:r>
        <w:r w:rsidR="00061A68">
          <w:rPr>
            <w:noProof/>
          </w:rPr>
          <w:t>23</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53" w:history="1">
        <w:r w:rsidR="00061A68" w:rsidRPr="00B32C7D">
          <w:rPr>
            <w:rStyle w:val="a7"/>
            <w:noProof/>
          </w:rPr>
          <w:t>Description</w:t>
        </w:r>
        <w:r w:rsidR="00061A68">
          <w:rPr>
            <w:noProof/>
          </w:rPr>
          <w:tab/>
        </w:r>
        <w:r>
          <w:rPr>
            <w:noProof/>
          </w:rPr>
          <w:fldChar w:fldCharType="begin"/>
        </w:r>
        <w:r w:rsidR="00061A68">
          <w:rPr>
            <w:noProof/>
          </w:rPr>
          <w:instrText xml:space="preserve"> PAGEREF _Toc150962753 \h </w:instrText>
        </w:r>
        <w:r>
          <w:rPr>
            <w:noProof/>
          </w:rPr>
        </w:r>
        <w:r>
          <w:rPr>
            <w:noProof/>
          </w:rPr>
          <w:fldChar w:fldCharType="separate"/>
        </w:r>
        <w:r w:rsidR="00061A68">
          <w:rPr>
            <w:noProof/>
          </w:rPr>
          <w:t>23</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54" w:history="1">
        <w:r w:rsidR="00061A68" w:rsidRPr="00B32C7D">
          <w:rPr>
            <w:rStyle w:val="a7"/>
            <w:noProof/>
          </w:rPr>
          <w:t>Fields</w:t>
        </w:r>
        <w:r w:rsidR="00061A68">
          <w:rPr>
            <w:noProof/>
          </w:rPr>
          <w:tab/>
        </w:r>
        <w:r>
          <w:rPr>
            <w:noProof/>
          </w:rPr>
          <w:fldChar w:fldCharType="begin"/>
        </w:r>
        <w:r w:rsidR="00061A68">
          <w:rPr>
            <w:noProof/>
          </w:rPr>
          <w:instrText xml:space="preserve"> PAGEREF _Toc150962754 \h </w:instrText>
        </w:r>
        <w:r>
          <w:rPr>
            <w:noProof/>
          </w:rPr>
        </w:r>
        <w:r>
          <w:rPr>
            <w:noProof/>
          </w:rPr>
          <w:fldChar w:fldCharType="separate"/>
        </w:r>
        <w:r w:rsidR="00061A68">
          <w:rPr>
            <w:noProof/>
          </w:rPr>
          <w:t>23</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55" w:history="1">
        <w:r w:rsidR="00061A68" w:rsidRPr="00B32C7D">
          <w:rPr>
            <w:rStyle w:val="a7"/>
            <w:noProof/>
          </w:rPr>
          <w:t>OnlineStateListener</w:t>
        </w:r>
        <w:r w:rsidR="00061A68">
          <w:rPr>
            <w:noProof/>
          </w:rPr>
          <w:tab/>
        </w:r>
        <w:r>
          <w:rPr>
            <w:noProof/>
          </w:rPr>
          <w:fldChar w:fldCharType="begin"/>
        </w:r>
        <w:r w:rsidR="00061A68">
          <w:rPr>
            <w:noProof/>
          </w:rPr>
          <w:instrText xml:space="preserve"> PAGEREF _Toc150962755 \h </w:instrText>
        </w:r>
        <w:r>
          <w:rPr>
            <w:noProof/>
          </w:rPr>
        </w:r>
        <w:r>
          <w:rPr>
            <w:noProof/>
          </w:rPr>
          <w:fldChar w:fldCharType="separate"/>
        </w:r>
        <w:r w:rsidR="00061A68">
          <w:rPr>
            <w:noProof/>
          </w:rPr>
          <w:t>23</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56" w:history="1">
        <w:r w:rsidR="00061A68" w:rsidRPr="00B32C7D">
          <w:rPr>
            <w:rStyle w:val="a7"/>
            <w:noProof/>
          </w:rPr>
          <w:t>Interface Introduction</w:t>
        </w:r>
        <w:r w:rsidR="00061A68">
          <w:rPr>
            <w:noProof/>
          </w:rPr>
          <w:tab/>
        </w:r>
        <w:r>
          <w:rPr>
            <w:noProof/>
          </w:rPr>
          <w:fldChar w:fldCharType="begin"/>
        </w:r>
        <w:r w:rsidR="00061A68">
          <w:rPr>
            <w:noProof/>
          </w:rPr>
          <w:instrText xml:space="preserve"> PAGEREF _Toc150962756 \h </w:instrText>
        </w:r>
        <w:r>
          <w:rPr>
            <w:noProof/>
          </w:rPr>
        </w:r>
        <w:r>
          <w:rPr>
            <w:noProof/>
          </w:rPr>
          <w:fldChar w:fldCharType="separate"/>
        </w:r>
        <w:r w:rsidR="00061A68">
          <w:rPr>
            <w:noProof/>
          </w:rPr>
          <w:t>23</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57" w:history="1">
        <w:r w:rsidR="00061A68" w:rsidRPr="00B32C7D">
          <w:rPr>
            <w:rStyle w:val="a7"/>
            <w:noProof/>
          </w:rPr>
          <w:t>Method description</w:t>
        </w:r>
        <w:r w:rsidR="00061A68">
          <w:rPr>
            <w:noProof/>
          </w:rPr>
          <w:tab/>
        </w:r>
        <w:r>
          <w:rPr>
            <w:noProof/>
          </w:rPr>
          <w:fldChar w:fldCharType="begin"/>
        </w:r>
        <w:r w:rsidR="00061A68">
          <w:rPr>
            <w:noProof/>
          </w:rPr>
          <w:instrText xml:space="preserve"> PAGEREF _Toc150962757 \h </w:instrText>
        </w:r>
        <w:r>
          <w:rPr>
            <w:noProof/>
          </w:rPr>
        </w:r>
        <w:r>
          <w:rPr>
            <w:noProof/>
          </w:rPr>
          <w:fldChar w:fldCharType="separate"/>
        </w:r>
        <w:r w:rsidR="00061A68">
          <w:rPr>
            <w:noProof/>
          </w:rPr>
          <w:t>24</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58" w:history="1">
        <w:r w:rsidR="00061A68" w:rsidRPr="00B32C7D">
          <w:rPr>
            <w:rStyle w:val="a7"/>
            <w:noProof/>
          </w:rPr>
          <w:t>SleepReportUploadStateListener</w:t>
        </w:r>
        <w:r w:rsidR="00061A68">
          <w:rPr>
            <w:noProof/>
          </w:rPr>
          <w:tab/>
        </w:r>
        <w:r>
          <w:rPr>
            <w:noProof/>
          </w:rPr>
          <w:fldChar w:fldCharType="begin"/>
        </w:r>
        <w:r w:rsidR="00061A68">
          <w:rPr>
            <w:noProof/>
          </w:rPr>
          <w:instrText xml:space="preserve"> PAGEREF _Toc150962758 \h </w:instrText>
        </w:r>
        <w:r>
          <w:rPr>
            <w:noProof/>
          </w:rPr>
        </w:r>
        <w:r>
          <w:rPr>
            <w:noProof/>
          </w:rPr>
          <w:fldChar w:fldCharType="separate"/>
        </w:r>
        <w:r w:rsidR="00061A68">
          <w:rPr>
            <w:noProof/>
          </w:rPr>
          <w:t>24</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59" w:history="1">
        <w:r w:rsidR="00061A68" w:rsidRPr="00B32C7D">
          <w:rPr>
            <w:rStyle w:val="a7"/>
            <w:noProof/>
          </w:rPr>
          <w:t>Interface Introduction</w:t>
        </w:r>
        <w:r w:rsidR="00061A68">
          <w:rPr>
            <w:noProof/>
          </w:rPr>
          <w:tab/>
        </w:r>
        <w:r>
          <w:rPr>
            <w:noProof/>
          </w:rPr>
          <w:fldChar w:fldCharType="begin"/>
        </w:r>
        <w:r w:rsidR="00061A68">
          <w:rPr>
            <w:noProof/>
          </w:rPr>
          <w:instrText xml:space="preserve"> PAGEREF _Toc150962759 \h </w:instrText>
        </w:r>
        <w:r>
          <w:rPr>
            <w:noProof/>
          </w:rPr>
        </w:r>
        <w:r>
          <w:rPr>
            <w:noProof/>
          </w:rPr>
          <w:fldChar w:fldCharType="separate"/>
        </w:r>
        <w:r w:rsidR="00061A68">
          <w:rPr>
            <w:noProof/>
          </w:rPr>
          <w:t>24</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60" w:history="1">
        <w:r w:rsidR="00061A68" w:rsidRPr="00B32C7D">
          <w:rPr>
            <w:rStyle w:val="a7"/>
            <w:noProof/>
          </w:rPr>
          <w:t>Method description</w:t>
        </w:r>
        <w:r w:rsidR="00061A68">
          <w:rPr>
            <w:noProof/>
          </w:rPr>
          <w:tab/>
        </w:r>
        <w:r>
          <w:rPr>
            <w:noProof/>
          </w:rPr>
          <w:fldChar w:fldCharType="begin"/>
        </w:r>
        <w:r w:rsidR="00061A68">
          <w:rPr>
            <w:noProof/>
          </w:rPr>
          <w:instrText xml:space="preserve"> PAGEREF _Toc150962760 \h </w:instrText>
        </w:r>
        <w:r>
          <w:rPr>
            <w:noProof/>
          </w:rPr>
        </w:r>
        <w:r>
          <w:rPr>
            <w:noProof/>
          </w:rPr>
          <w:fldChar w:fldCharType="separate"/>
        </w:r>
        <w:r w:rsidR="00061A68">
          <w:rPr>
            <w:noProof/>
          </w:rPr>
          <w:t>24</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61" w:history="1">
        <w:r w:rsidR="00061A68" w:rsidRPr="00B32C7D">
          <w:rPr>
            <w:rStyle w:val="a7"/>
            <w:noProof/>
          </w:rPr>
          <w:t>RealtimeDataListener</w:t>
        </w:r>
        <w:r w:rsidR="00061A68">
          <w:rPr>
            <w:noProof/>
          </w:rPr>
          <w:tab/>
        </w:r>
        <w:r>
          <w:rPr>
            <w:noProof/>
          </w:rPr>
          <w:fldChar w:fldCharType="begin"/>
        </w:r>
        <w:r w:rsidR="00061A68">
          <w:rPr>
            <w:noProof/>
          </w:rPr>
          <w:instrText xml:space="preserve"> PAGEREF _Toc150962761 \h </w:instrText>
        </w:r>
        <w:r>
          <w:rPr>
            <w:noProof/>
          </w:rPr>
        </w:r>
        <w:r>
          <w:rPr>
            <w:noProof/>
          </w:rPr>
          <w:fldChar w:fldCharType="separate"/>
        </w:r>
        <w:r w:rsidR="00061A68">
          <w:rPr>
            <w:noProof/>
          </w:rPr>
          <w:t>24</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62" w:history="1">
        <w:r w:rsidR="00061A68" w:rsidRPr="00B32C7D">
          <w:rPr>
            <w:rStyle w:val="a7"/>
            <w:noProof/>
          </w:rPr>
          <w:t>Interface Introduction</w:t>
        </w:r>
        <w:r w:rsidR="00061A68">
          <w:rPr>
            <w:noProof/>
          </w:rPr>
          <w:tab/>
        </w:r>
        <w:r>
          <w:rPr>
            <w:noProof/>
          </w:rPr>
          <w:fldChar w:fldCharType="begin"/>
        </w:r>
        <w:r w:rsidR="00061A68">
          <w:rPr>
            <w:noProof/>
          </w:rPr>
          <w:instrText xml:space="preserve"> PAGEREF _Toc150962762 \h </w:instrText>
        </w:r>
        <w:r>
          <w:rPr>
            <w:noProof/>
          </w:rPr>
        </w:r>
        <w:r>
          <w:rPr>
            <w:noProof/>
          </w:rPr>
          <w:fldChar w:fldCharType="separate"/>
        </w:r>
        <w:r w:rsidR="00061A68">
          <w:rPr>
            <w:noProof/>
          </w:rPr>
          <w:t>24</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63" w:history="1">
        <w:r w:rsidR="00061A68" w:rsidRPr="00B32C7D">
          <w:rPr>
            <w:rStyle w:val="a7"/>
            <w:noProof/>
          </w:rPr>
          <w:t>Method description</w:t>
        </w:r>
        <w:r w:rsidR="00061A68">
          <w:rPr>
            <w:noProof/>
          </w:rPr>
          <w:tab/>
        </w:r>
        <w:r>
          <w:rPr>
            <w:noProof/>
          </w:rPr>
          <w:fldChar w:fldCharType="begin"/>
        </w:r>
        <w:r w:rsidR="00061A68">
          <w:rPr>
            <w:noProof/>
          </w:rPr>
          <w:instrText xml:space="preserve"> PAGEREF _Toc150962763 \h </w:instrText>
        </w:r>
        <w:r>
          <w:rPr>
            <w:noProof/>
          </w:rPr>
        </w:r>
        <w:r>
          <w:rPr>
            <w:noProof/>
          </w:rPr>
          <w:fldChar w:fldCharType="separate"/>
        </w:r>
        <w:r w:rsidR="00061A68">
          <w:rPr>
            <w:noProof/>
          </w:rPr>
          <w:t>25</w:t>
        </w:r>
        <w:r>
          <w:rPr>
            <w:noProof/>
          </w:rPr>
          <w:fldChar w:fldCharType="end"/>
        </w:r>
      </w:hyperlink>
    </w:p>
    <w:p w:rsidR="00061A68" w:rsidRDefault="00AB1A71">
      <w:pPr>
        <w:pStyle w:val="20"/>
        <w:tabs>
          <w:tab w:val="right" w:leader="dot" w:pos="8296"/>
        </w:tabs>
        <w:rPr>
          <w:rFonts w:asciiTheme="minorHAnsi" w:eastAsiaTheme="minorEastAsia" w:hAnsiTheme="minorHAnsi" w:cstheme="minorBidi"/>
          <w:noProof/>
          <w:szCs w:val="22"/>
        </w:rPr>
      </w:pPr>
      <w:hyperlink w:anchor="_Toc150962764" w:history="1">
        <w:r w:rsidR="00061A68" w:rsidRPr="00B32C7D">
          <w:rPr>
            <w:rStyle w:val="a7"/>
            <w:noProof/>
          </w:rPr>
          <w:t>RealtimeSleepStateListener</w:t>
        </w:r>
        <w:r w:rsidR="00061A68">
          <w:rPr>
            <w:noProof/>
          </w:rPr>
          <w:tab/>
        </w:r>
        <w:r>
          <w:rPr>
            <w:noProof/>
          </w:rPr>
          <w:fldChar w:fldCharType="begin"/>
        </w:r>
        <w:r w:rsidR="00061A68">
          <w:rPr>
            <w:noProof/>
          </w:rPr>
          <w:instrText xml:space="preserve"> PAGEREF _Toc150962764 \h </w:instrText>
        </w:r>
        <w:r>
          <w:rPr>
            <w:noProof/>
          </w:rPr>
        </w:r>
        <w:r>
          <w:rPr>
            <w:noProof/>
          </w:rPr>
          <w:fldChar w:fldCharType="separate"/>
        </w:r>
        <w:r w:rsidR="00061A68">
          <w:rPr>
            <w:noProof/>
          </w:rPr>
          <w:t>25</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65" w:history="1">
        <w:r w:rsidR="00061A68" w:rsidRPr="00B32C7D">
          <w:rPr>
            <w:rStyle w:val="a7"/>
            <w:noProof/>
          </w:rPr>
          <w:t>Interface Introduction</w:t>
        </w:r>
        <w:r w:rsidR="00061A68">
          <w:rPr>
            <w:noProof/>
          </w:rPr>
          <w:tab/>
        </w:r>
        <w:r>
          <w:rPr>
            <w:noProof/>
          </w:rPr>
          <w:fldChar w:fldCharType="begin"/>
        </w:r>
        <w:r w:rsidR="00061A68">
          <w:rPr>
            <w:noProof/>
          </w:rPr>
          <w:instrText xml:space="preserve"> PAGEREF _Toc150962765 \h </w:instrText>
        </w:r>
        <w:r>
          <w:rPr>
            <w:noProof/>
          </w:rPr>
        </w:r>
        <w:r>
          <w:rPr>
            <w:noProof/>
          </w:rPr>
          <w:fldChar w:fldCharType="separate"/>
        </w:r>
        <w:r w:rsidR="00061A68">
          <w:rPr>
            <w:noProof/>
          </w:rPr>
          <w:t>25</w:t>
        </w:r>
        <w:r>
          <w:rPr>
            <w:noProof/>
          </w:rPr>
          <w:fldChar w:fldCharType="end"/>
        </w:r>
      </w:hyperlink>
    </w:p>
    <w:p w:rsidR="00061A68" w:rsidRDefault="00AB1A71">
      <w:pPr>
        <w:pStyle w:val="30"/>
        <w:tabs>
          <w:tab w:val="right" w:leader="dot" w:pos="8296"/>
        </w:tabs>
        <w:rPr>
          <w:rFonts w:asciiTheme="minorHAnsi" w:eastAsiaTheme="minorEastAsia" w:hAnsiTheme="minorHAnsi" w:cstheme="minorBidi"/>
          <w:noProof/>
          <w:szCs w:val="22"/>
        </w:rPr>
      </w:pPr>
      <w:hyperlink w:anchor="_Toc150962766" w:history="1">
        <w:r w:rsidR="00061A68" w:rsidRPr="00B32C7D">
          <w:rPr>
            <w:rStyle w:val="a7"/>
            <w:noProof/>
          </w:rPr>
          <w:t>Method description</w:t>
        </w:r>
        <w:r w:rsidR="00061A68">
          <w:rPr>
            <w:noProof/>
          </w:rPr>
          <w:tab/>
        </w:r>
        <w:r>
          <w:rPr>
            <w:noProof/>
          </w:rPr>
          <w:fldChar w:fldCharType="begin"/>
        </w:r>
        <w:r w:rsidR="00061A68">
          <w:rPr>
            <w:noProof/>
          </w:rPr>
          <w:instrText xml:space="preserve"> PAGEREF _Toc150962766 \h </w:instrText>
        </w:r>
        <w:r>
          <w:rPr>
            <w:noProof/>
          </w:rPr>
        </w:r>
        <w:r>
          <w:rPr>
            <w:noProof/>
          </w:rPr>
          <w:fldChar w:fldCharType="separate"/>
        </w:r>
        <w:r w:rsidR="00061A68">
          <w:rPr>
            <w:noProof/>
          </w:rPr>
          <w:t>25</w:t>
        </w:r>
        <w:r>
          <w:rPr>
            <w:noProof/>
          </w:rPr>
          <w:fldChar w:fldCharType="end"/>
        </w:r>
      </w:hyperlink>
    </w:p>
    <w:p w:rsidR="008C0C5C" w:rsidRDefault="00AB1A71">
      <w:pPr>
        <w:jc w:val="center"/>
        <w:rPr>
          <w:rFonts w:ascii="微软雅黑" w:eastAsia="微软雅黑" w:hAnsi="微软雅黑" w:cs="微软雅黑"/>
          <w:b/>
          <w:bCs/>
          <w:sz w:val="40"/>
          <w:szCs w:val="48"/>
        </w:rPr>
      </w:pPr>
      <w:r>
        <w:rPr>
          <w:rFonts w:ascii="微软雅黑" w:eastAsia="微软雅黑" w:hAnsi="微软雅黑" w:cs="微软雅黑" w:hint="eastAsia"/>
          <w:bCs/>
          <w:szCs w:val="48"/>
        </w:rPr>
        <w:fldChar w:fldCharType="end"/>
      </w:r>
    </w:p>
    <w:p w:rsidR="008C0C5C" w:rsidRDefault="002B42D4">
      <w:pPr>
        <w:rPr>
          <w:rFonts w:ascii="微软雅黑" w:eastAsia="微软雅黑" w:hAnsi="微软雅黑" w:cs="微软雅黑"/>
          <w:b/>
          <w:bCs/>
          <w:sz w:val="32"/>
          <w:szCs w:val="4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7" w:name="_Toc150962657"/>
      <w:r>
        <w:rPr>
          <w:rFonts w:ascii="微软雅黑" w:eastAsia="微软雅黑" w:hAnsi="微软雅黑" w:cs="微软雅黑"/>
        </w:rPr>
        <w:lastRenderedPageBreak/>
        <w:t>Android SDK Intro</w:t>
      </w:r>
      <w:bookmarkEnd w:id="7"/>
    </w:p>
    <w:p w:rsidR="008C0C5C" w:rsidRDefault="002B42D4">
      <w:pPr>
        <w:pStyle w:val="2"/>
        <w:numPr>
          <w:ilvl w:val="0"/>
          <w:numId w:val="1"/>
        </w:numPr>
        <w:rPr>
          <w:rFonts w:ascii="微软雅黑" w:eastAsia="微软雅黑" w:hAnsi="微软雅黑" w:cs="微软雅黑"/>
        </w:rPr>
      </w:pPr>
      <w:bookmarkStart w:id="8" w:name="_Toc1613"/>
      <w:bookmarkStart w:id="9" w:name="_Toc150962658"/>
      <w:r>
        <w:t>Function and Purpose</w:t>
      </w:r>
      <w:bookmarkEnd w:id="8"/>
      <w:bookmarkEnd w:id="9"/>
    </w:p>
    <w:p w:rsidR="008C0C5C" w:rsidRDefault="002B42D4">
      <w:r>
        <w:t>RestOn SDK,launched by Sleepace, is a software development kit for fast Internet APP development on</w:t>
      </w:r>
      <w:r>
        <w:rPr>
          <w:rFonts w:hint="eastAsia"/>
        </w:rPr>
        <w:t xml:space="preserve"> android </w:t>
      </w:r>
      <w:r>
        <w:t>platform.</w:t>
      </w:r>
    </w:p>
    <w:p w:rsidR="008C0C5C" w:rsidRDefault="008C0C5C"/>
    <w:p w:rsidR="008C0C5C" w:rsidRDefault="002B42D4">
      <w:r>
        <w:t>The SDK encapsulates the communication process between APP and hardware, and provides functions such as device configuration, device control and data query. Using the SDK, users do not need to care about complex communication protocols and the underlying implementation, only need to focus on the APP interaction and business level.</w:t>
      </w:r>
    </w:p>
    <w:p w:rsidR="008C0C5C" w:rsidRDefault="002B42D4">
      <w:pPr>
        <w:pStyle w:val="1"/>
        <w:rPr>
          <w:rFonts w:ascii="微软雅黑" w:eastAsia="微软雅黑" w:hAnsi="微软雅黑" w:cs="微软雅黑" w:hint="default"/>
        </w:rPr>
      </w:pPr>
      <w:bookmarkStart w:id="10" w:name="_Toc29849"/>
      <w:bookmarkStart w:id="11" w:name="_Toc150962659"/>
      <w:r>
        <w:rPr>
          <w:rFonts w:ascii="微软雅黑" w:eastAsia="微软雅黑" w:hAnsi="微软雅黑" w:cs="微软雅黑" w:hint="default"/>
        </w:rPr>
        <w:t>Integration</w:t>
      </w:r>
      <w:bookmarkEnd w:id="10"/>
      <w:bookmarkEnd w:id="11"/>
    </w:p>
    <w:p w:rsidR="008C0C5C" w:rsidRDefault="002B42D4">
      <w:pPr>
        <w:pStyle w:val="2"/>
      </w:pPr>
      <w:bookmarkStart w:id="12" w:name="_Toc150962660"/>
      <w:r>
        <w:rPr>
          <w:rFonts w:hint="eastAsia"/>
        </w:rPr>
        <w:t xml:space="preserve">1 .SDK </w:t>
      </w:r>
      <w:r>
        <w:t>framework</w:t>
      </w:r>
      <w:bookmarkEnd w:id="12"/>
    </w:p>
    <w:p w:rsidR="008C0C5C" w:rsidRDefault="008C0C5C"/>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5720"/>
      </w:tblGrid>
      <w:tr w:rsidR="008C0C5C" w:rsidTr="00D6397B">
        <w:tc>
          <w:tcPr>
            <w:tcW w:w="2802" w:type="dxa"/>
            <w:shd w:val="clear" w:color="auto" w:fill="auto"/>
          </w:tcPr>
          <w:p w:rsidR="008C0C5C" w:rsidRDefault="002B42D4">
            <w:pPr>
              <w:rPr>
                <w:b/>
                <w:bCs/>
              </w:rPr>
            </w:pPr>
            <w:r>
              <w:rPr>
                <w:rFonts w:hint="eastAsia"/>
                <w:b/>
                <w:bCs/>
              </w:rPr>
              <w:t>F</w:t>
            </w:r>
            <w:r>
              <w:rPr>
                <w:b/>
                <w:bCs/>
              </w:rPr>
              <w:t>ramework</w:t>
            </w:r>
          </w:p>
        </w:tc>
        <w:tc>
          <w:tcPr>
            <w:tcW w:w="5720" w:type="dxa"/>
            <w:shd w:val="clear" w:color="auto" w:fill="auto"/>
          </w:tcPr>
          <w:p w:rsidR="008C0C5C" w:rsidRDefault="002B42D4">
            <w:pPr>
              <w:rPr>
                <w:b/>
                <w:bCs/>
              </w:rPr>
            </w:pPr>
            <w:r>
              <w:rPr>
                <w:rFonts w:hint="eastAsia"/>
                <w:b/>
                <w:bCs/>
              </w:rPr>
              <w:t>Description</w:t>
            </w:r>
          </w:p>
        </w:tc>
      </w:tr>
      <w:tr w:rsidR="0009185C" w:rsidTr="00D6397B">
        <w:tc>
          <w:tcPr>
            <w:tcW w:w="2802" w:type="dxa"/>
            <w:shd w:val="clear" w:color="auto" w:fill="auto"/>
          </w:tcPr>
          <w:p w:rsidR="0009185C" w:rsidRDefault="0009185C" w:rsidP="00AF70E0">
            <w:pPr>
              <w:jc w:val="left"/>
              <w:rPr>
                <w:rFonts w:ascii="Consolas" w:hAnsi="Consolas"/>
                <w:color w:val="000000"/>
                <w:sz w:val="20"/>
                <w:highlight w:val="white"/>
              </w:rPr>
            </w:pPr>
            <w:r>
              <w:rPr>
                <w:rFonts w:ascii="Consolas" w:hAnsi="Consolas" w:hint="eastAsia"/>
                <w:color w:val="000000"/>
                <w:sz w:val="20"/>
                <w:highlight w:val="white"/>
              </w:rPr>
              <w:t>sdkcore.jar</w:t>
            </w:r>
          </w:p>
        </w:tc>
        <w:tc>
          <w:tcPr>
            <w:tcW w:w="5720" w:type="dxa"/>
            <w:shd w:val="clear" w:color="auto" w:fill="auto"/>
          </w:tcPr>
          <w:p w:rsidR="0009185C" w:rsidRDefault="0009185C">
            <w:pPr>
              <w:jc w:val="left"/>
              <w:rPr>
                <w:rFonts w:ascii="Consolas" w:hAnsi="Consolas"/>
                <w:color w:val="000000"/>
                <w:sz w:val="20"/>
                <w:highlight w:val="white"/>
              </w:rPr>
            </w:pPr>
            <w:r>
              <w:rPr>
                <w:rFonts w:ascii="Consolas" w:hAnsi="Consolas" w:hint="eastAsia"/>
                <w:color w:val="000000"/>
                <w:sz w:val="20"/>
                <w:highlight w:val="white"/>
              </w:rPr>
              <w:t>SDK base core</w:t>
            </w:r>
          </w:p>
        </w:tc>
      </w:tr>
      <w:tr w:rsidR="0009185C" w:rsidTr="00D6397B">
        <w:tc>
          <w:tcPr>
            <w:tcW w:w="2802" w:type="dxa"/>
            <w:shd w:val="clear" w:color="auto" w:fill="auto"/>
          </w:tcPr>
          <w:p w:rsidR="0009185C" w:rsidRDefault="0009185C" w:rsidP="00AF70E0">
            <w:pPr>
              <w:jc w:val="left"/>
              <w:rPr>
                <w:rFonts w:ascii="Consolas" w:hAnsi="Consolas"/>
                <w:color w:val="000000"/>
                <w:sz w:val="20"/>
                <w:highlight w:val="white"/>
              </w:rPr>
            </w:pPr>
            <w:r w:rsidRPr="003A15DD">
              <w:rPr>
                <w:rFonts w:ascii="Consolas" w:hAnsi="Consolas"/>
                <w:color w:val="000000"/>
                <w:sz w:val="20"/>
              </w:rPr>
              <w:t>wifidevicecommonsdk.jar</w:t>
            </w:r>
          </w:p>
        </w:tc>
        <w:tc>
          <w:tcPr>
            <w:tcW w:w="5720" w:type="dxa"/>
            <w:shd w:val="clear" w:color="auto" w:fill="auto"/>
          </w:tcPr>
          <w:p w:rsidR="0009185C" w:rsidRDefault="00970999">
            <w:pPr>
              <w:jc w:val="left"/>
              <w:rPr>
                <w:rFonts w:ascii="Consolas" w:hAnsi="Consolas"/>
                <w:color w:val="000000"/>
                <w:sz w:val="20"/>
                <w:highlight w:val="white"/>
              </w:rPr>
            </w:pPr>
            <w:r w:rsidRPr="00970999">
              <w:rPr>
                <w:rFonts w:ascii="Consolas" w:hAnsi="Consolas"/>
                <w:color w:val="000000"/>
                <w:sz w:val="20"/>
              </w:rPr>
              <w:t>General HTTP interface package for WiFi devices</w:t>
            </w:r>
          </w:p>
        </w:tc>
      </w:tr>
      <w:tr w:rsidR="0009185C" w:rsidTr="00D6397B">
        <w:tc>
          <w:tcPr>
            <w:tcW w:w="2802" w:type="dxa"/>
            <w:shd w:val="clear" w:color="auto" w:fill="auto"/>
          </w:tcPr>
          <w:p w:rsidR="0009185C" w:rsidRDefault="00220530" w:rsidP="00AF70E0">
            <w:pPr>
              <w:jc w:val="left"/>
              <w:rPr>
                <w:rFonts w:ascii="Consolas" w:hAnsi="Consolas"/>
                <w:color w:val="000000"/>
                <w:sz w:val="20"/>
              </w:rPr>
            </w:pPr>
            <w:r>
              <w:rPr>
                <w:rFonts w:ascii="Consolas" w:hAnsi="Consolas" w:hint="eastAsia"/>
                <w:color w:val="000000"/>
                <w:sz w:val="20"/>
              </w:rPr>
              <w:t>m800</w:t>
            </w:r>
            <w:r w:rsidR="0009185C" w:rsidRPr="00EA0D70">
              <w:rPr>
                <w:rFonts w:ascii="Consolas" w:hAnsi="Consolas"/>
                <w:color w:val="000000"/>
                <w:sz w:val="20"/>
              </w:rPr>
              <w:t>sdk.jar</w:t>
            </w:r>
          </w:p>
        </w:tc>
        <w:tc>
          <w:tcPr>
            <w:tcW w:w="5720" w:type="dxa"/>
            <w:shd w:val="clear" w:color="auto" w:fill="auto"/>
          </w:tcPr>
          <w:p w:rsidR="0009185C" w:rsidRDefault="00B36871" w:rsidP="00713F09">
            <w:pPr>
              <w:jc w:val="left"/>
              <w:rPr>
                <w:rFonts w:ascii="Consolas" w:hAnsi="Consolas"/>
                <w:color w:val="000000"/>
                <w:sz w:val="20"/>
                <w:highlight w:val="white"/>
              </w:rPr>
            </w:pPr>
            <w:r>
              <w:rPr>
                <w:rFonts w:ascii="Consolas" w:hAnsi="Consolas" w:hint="eastAsia"/>
                <w:color w:val="000000"/>
                <w:sz w:val="20"/>
                <w:highlight w:val="white"/>
              </w:rPr>
              <w:t>M800</w:t>
            </w:r>
            <w:r w:rsidR="004B6EC2">
              <w:rPr>
                <w:rFonts w:ascii="Consolas" w:hAnsi="Consolas" w:hint="eastAsia"/>
                <w:color w:val="000000"/>
                <w:sz w:val="20"/>
                <w:highlight w:val="white"/>
              </w:rPr>
              <w:t xml:space="preserve"> </w:t>
            </w:r>
            <w:r w:rsidR="0009185C">
              <w:rPr>
                <w:rFonts w:ascii="Consolas" w:hAnsi="Consolas" w:hint="eastAsia"/>
                <w:color w:val="000000"/>
                <w:sz w:val="20"/>
                <w:highlight w:val="white"/>
              </w:rPr>
              <w:t>SDK</w:t>
            </w:r>
          </w:p>
        </w:tc>
      </w:tr>
      <w:tr w:rsidR="0009185C" w:rsidTr="00D6397B">
        <w:tc>
          <w:tcPr>
            <w:tcW w:w="2802" w:type="dxa"/>
            <w:shd w:val="clear" w:color="auto" w:fill="auto"/>
          </w:tcPr>
          <w:p w:rsidR="0009185C" w:rsidRPr="00EA0D70" w:rsidRDefault="0009185C" w:rsidP="00AF70E0">
            <w:pPr>
              <w:jc w:val="left"/>
              <w:rPr>
                <w:rFonts w:ascii="Consolas" w:hAnsi="Consolas"/>
                <w:color w:val="000000"/>
                <w:sz w:val="20"/>
              </w:rPr>
            </w:pPr>
            <w:r w:rsidRPr="00D46B27">
              <w:rPr>
                <w:rFonts w:ascii="Consolas" w:hAnsi="Consolas"/>
                <w:color w:val="000000"/>
                <w:sz w:val="20"/>
              </w:rPr>
              <w:t>gson-2.8.0.jar</w:t>
            </w:r>
          </w:p>
        </w:tc>
        <w:tc>
          <w:tcPr>
            <w:tcW w:w="5720" w:type="dxa"/>
            <w:shd w:val="clear" w:color="auto" w:fill="auto"/>
          </w:tcPr>
          <w:p w:rsidR="0009185C" w:rsidRDefault="00256CA1">
            <w:pPr>
              <w:jc w:val="left"/>
              <w:rPr>
                <w:rFonts w:ascii="Consolas" w:hAnsi="Consolas"/>
                <w:color w:val="000000"/>
                <w:sz w:val="20"/>
                <w:highlight w:val="white"/>
              </w:rPr>
            </w:pPr>
            <w:r w:rsidRPr="00256CA1">
              <w:rPr>
                <w:rFonts w:ascii="Consolas" w:hAnsi="Consolas"/>
                <w:color w:val="000000"/>
                <w:sz w:val="20"/>
              </w:rPr>
              <w:t>JSON parsing Toolkit (</w:t>
            </w:r>
            <w:r w:rsidR="00667E91">
              <w:rPr>
                <w:rFonts w:ascii="Consolas" w:hAnsi="Consolas" w:hint="eastAsia"/>
                <w:color w:val="000000"/>
                <w:sz w:val="20"/>
              </w:rPr>
              <w:t>v</w:t>
            </w:r>
            <w:r w:rsidR="00667E91" w:rsidRPr="00667E91">
              <w:rPr>
                <w:rFonts w:ascii="Consolas" w:hAnsi="Consolas"/>
                <w:color w:val="000000"/>
                <w:sz w:val="20"/>
              </w:rPr>
              <w:t>ersion 2.8.0 and below, there may be exceptions when compiling in the eclipse environment</w:t>
            </w:r>
            <w:r w:rsidRPr="00256CA1">
              <w:rPr>
                <w:rFonts w:ascii="Consolas" w:hAnsi="Consolas"/>
                <w:color w:val="000000"/>
                <w:sz w:val="20"/>
              </w:rPr>
              <w:t>)</w:t>
            </w:r>
          </w:p>
        </w:tc>
      </w:tr>
    </w:tbl>
    <w:p w:rsidR="008C0C5C" w:rsidRDefault="008C0C5C">
      <w:pPr>
        <w:rPr>
          <w:rFonts w:ascii="微软雅黑" w:eastAsia="微软雅黑" w:hAnsi="微软雅黑" w:cs="微软雅黑"/>
          <w:b/>
          <w:bCs/>
          <w:sz w:val="28"/>
          <w:szCs w:val="36"/>
        </w:rPr>
      </w:pPr>
    </w:p>
    <w:p w:rsidR="008C0C5C" w:rsidRDefault="002B42D4">
      <w:pPr>
        <w:pStyle w:val="2"/>
        <w:rPr>
          <w:rFonts w:ascii="微软雅黑" w:eastAsia="微软雅黑" w:hAnsi="微软雅黑" w:cs="微软雅黑"/>
        </w:rPr>
      </w:pPr>
      <w:bookmarkStart w:id="13" w:name="_Toc150962661"/>
      <w:r>
        <w:rPr>
          <w:rFonts w:ascii="微软雅黑" w:eastAsia="微软雅黑" w:hAnsi="微软雅黑" w:cs="微软雅黑" w:hint="eastAsia"/>
        </w:rPr>
        <w:t>2 .Integration</w:t>
      </w:r>
      <w:bookmarkEnd w:id="13"/>
    </w:p>
    <w:p w:rsidR="008C0C5C" w:rsidRDefault="002B42D4">
      <w:pPr>
        <w:pStyle w:val="11"/>
      </w:pPr>
      <w:r>
        <w:rPr>
          <w:rFonts w:hint="eastAsia"/>
        </w:rPr>
        <w:t>There are many Android development tools, and here we introduce the engineering configuration method of Sleepace SDK with Eclipse.</w:t>
      </w:r>
    </w:p>
    <w:p w:rsidR="008C0C5C" w:rsidRDefault="002B42D4">
      <w:pPr>
        <w:pStyle w:val="2"/>
        <w:pBdr>
          <w:top w:val="single" w:sz="6" w:space="5" w:color="E5E5E5"/>
          <w:bottom w:val="single" w:sz="6" w:space="5" w:color="E5E5E5"/>
        </w:pBdr>
        <w:shd w:val="clear" w:color="auto" w:fill="F3F3F3"/>
        <w:spacing w:before="300" w:after="300" w:line="300" w:lineRule="atLeast"/>
        <w:rPr>
          <w:rFonts w:ascii="微软雅黑" w:eastAsia="微软雅黑" w:hAnsi="微软雅黑"/>
          <w:color w:val="353735"/>
          <w:sz w:val="21"/>
          <w:szCs w:val="21"/>
        </w:rPr>
      </w:pPr>
      <w:bookmarkStart w:id="14" w:name="_Toc150962662"/>
      <w:r>
        <w:rPr>
          <w:rStyle w:val="mw-headline"/>
          <w:rFonts w:ascii="微软雅黑" w:eastAsia="微软雅黑" w:hAnsi="微软雅黑" w:hint="eastAsia"/>
          <w:color w:val="353735"/>
          <w:sz w:val="21"/>
          <w:szCs w:val="21"/>
        </w:rPr>
        <w:t>Eclipse Config</w:t>
      </w:r>
      <w:bookmarkEnd w:id="14"/>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b/>
          <w:bCs/>
          <w:sz w:val="22"/>
          <w:szCs w:val="22"/>
        </w:rPr>
        <w:t>Step 1</w:t>
      </w:r>
      <w:r>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 xml:space="preserve">In the project to create a "libs" folder, copy </w:t>
      </w:r>
      <w:r w:rsidR="00934426">
        <w:rPr>
          <w:rFonts w:ascii="Consolas" w:hAnsi="Consolas" w:hint="eastAsia"/>
          <w:color w:val="000000"/>
          <w:sz w:val="20"/>
          <w:highlight w:val="white"/>
        </w:rPr>
        <w:t>sdkcore</w:t>
      </w:r>
      <w:r>
        <w:rPr>
          <w:rFonts w:cs="黑体" w:hint="eastAsia"/>
          <w:sz w:val="22"/>
          <w:szCs w:val="22"/>
        </w:rPr>
        <w:t xml:space="preserve">.jar, </w:t>
      </w:r>
      <w:r w:rsidR="00BD53C4" w:rsidRPr="003A15DD">
        <w:rPr>
          <w:rFonts w:ascii="Consolas" w:hAnsi="Consolas"/>
          <w:color w:val="000000"/>
          <w:sz w:val="20"/>
        </w:rPr>
        <w:t>wifidevicecommonsdk</w:t>
      </w:r>
      <w:r>
        <w:rPr>
          <w:rFonts w:cs="黑体" w:hint="eastAsia"/>
          <w:sz w:val="22"/>
          <w:szCs w:val="22"/>
        </w:rPr>
        <w:t xml:space="preserve">.jar, </w:t>
      </w:r>
      <w:r w:rsidR="005879E6">
        <w:rPr>
          <w:rFonts w:ascii="Consolas" w:hAnsi="Consolas" w:hint="eastAsia"/>
          <w:color w:val="000000"/>
          <w:sz w:val="20"/>
        </w:rPr>
        <w:t>m800</w:t>
      </w:r>
      <w:r w:rsidR="00017A71" w:rsidRPr="00EA0D70">
        <w:rPr>
          <w:rFonts w:ascii="Consolas" w:hAnsi="Consolas"/>
          <w:color w:val="000000"/>
          <w:sz w:val="20"/>
        </w:rPr>
        <w:t>sdk</w:t>
      </w:r>
      <w:r>
        <w:rPr>
          <w:rFonts w:cs="黑体" w:hint="eastAsia"/>
          <w:sz w:val="22"/>
          <w:szCs w:val="22"/>
        </w:rPr>
        <w:t xml:space="preserve">.jar, </w:t>
      </w:r>
      <w:r w:rsidR="004E0B77" w:rsidRPr="00D46B27">
        <w:rPr>
          <w:rFonts w:ascii="Consolas" w:hAnsi="Consolas"/>
          <w:color w:val="000000"/>
          <w:sz w:val="20"/>
        </w:rPr>
        <w:t>gson-2.8.0</w:t>
      </w:r>
      <w:r>
        <w:rPr>
          <w:rFonts w:cs="黑体" w:hint="eastAsia"/>
          <w:sz w:val="22"/>
          <w:szCs w:val="22"/>
        </w:rPr>
        <w:t>.jar to "libs" folder</w:t>
      </w:r>
      <w:r w:rsidR="004D10F9">
        <w:rPr>
          <w:rFonts w:cs="黑体" w:hint="eastAsia"/>
          <w:sz w:val="22"/>
          <w:szCs w:val="22"/>
        </w:rPr>
        <w:t>.</w:t>
      </w:r>
    </w:p>
    <w:p w:rsidR="008C0C5C" w:rsidRDefault="002B42D4">
      <w:pPr>
        <w:pStyle w:val="a5"/>
        <w:shd w:val="clear" w:color="auto" w:fill="FFFFFF"/>
        <w:spacing w:before="90" w:beforeAutospacing="0" w:after="90" w:afterAutospacing="0" w:line="300" w:lineRule="atLeast"/>
        <w:rPr>
          <w:rFonts w:cs="黑体"/>
          <w:sz w:val="22"/>
          <w:szCs w:val="22"/>
        </w:rPr>
      </w:pPr>
      <w:r>
        <w:rPr>
          <w:rFonts w:cs="黑体" w:hint="eastAsia"/>
          <w:sz w:val="22"/>
          <w:szCs w:val="22"/>
        </w:rPr>
        <w:t>Like this:</w:t>
      </w:r>
    </w:p>
    <w:p w:rsidR="008C0C5C" w:rsidRDefault="004D7D60">
      <w:pPr>
        <w:pStyle w:val="a5"/>
        <w:shd w:val="clear" w:color="auto" w:fill="FFFFFF"/>
        <w:spacing w:before="90" w:beforeAutospacing="0" w:after="90" w:afterAutospacing="0" w:line="300" w:lineRule="atLeast"/>
      </w:pPr>
      <w:r>
        <w:rPr>
          <w:rFonts w:hint="eastAsia"/>
          <w:noProof/>
        </w:rPr>
        <w:lastRenderedPageBreak/>
        <w:drawing>
          <wp:inline distT="0" distB="0" distL="0" distR="0">
            <wp:extent cx="2589530" cy="5361940"/>
            <wp:effectExtent l="1905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589530" cy="5361940"/>
                    </a:xfrm>
                    <a:prstGeom prst="rect">
                      <a:avLst/>
                    </a:prstGeom>
                    <a:noFill/>
                    <a:ln w="9525">
                      <a:noFill/>
                      <a:miter lim="800000"/>
                      <a:headEnd/>
                      <a:tailEnd/>
                    </a:ln>
                  </pic:spPr>
                </pic:pic>
              </a:graphicData>
            </a:graphic>
          </wp:inline>
        </w:drawing>
      </w:r>
    </w:p>
    <w:p w:rsidR="008C0C5C" w:rsidRDefault="002B42D4">
      <w:pPr>
        <w:pStyle w:val="a5"/>
        <w:shd w:val="clear" w:color="auto" w:fill="FFFFFF"/>
        <w:spacing w:before="90" w:beforeAutospacing="0" w:after="90" w:afterAutospacing="0" w:line="300" w:lineRule="atLeast"/>
        <w:rPr>
          <w:b/>
          <w:bCs/>
        </w:rPr>
      </w:pPr>
      <w:r>
        <w:rPr>
          <w:rFonts w:hint="eastAsia"/>
          <w:b/>
          <w:bCs/>
        </w:rPr>
        <w:t>Setp 2:</w:t>
      </w:r>
    </w:p>
    <w:p w:rsidR="008C0C5C" w:rsidRDefault="002B42D4">
      <w:pPr>
        <w:pStyle w:val="a5"/>
        <w:shd w:val="clear" w:color="auto" w:fill="FFFFFF"/>
        <w:spacing w:before="90" w:beforeAutospacing="0" w:after="90" w:afterAutospacing="0" w:line="300" w:lineRule="atLeast"/>
      </w:pPr>
      <w:r>
        <w:rPr>
          <w:rFonts w:hint="eastAsia"/>
        </w:rPr>
        <w:t xml:space="preserve">Config the </w:t>
      </w:r>
      <w:r>
        <w:t>“AndroidManifest.xml”</w:t>
      </w:r>
    </w:p>
    <w:p w:rsidR="003D7754" w:rsidRDefault="003D7754" w:rsidP="003D7754">
      <w:pPr>
        <w:autoSpaceDE w:val="0"/>
        <w:autoSpaceDN w:val="0"/>
        <w:adjustRightInd w:val="0"/>
        <w:jc w:val="left"/>
        <w:rPr>
          <w:rFonts w:ascii="Consolas" w:hAnsi="Consolas" w:cs="Consolas"/>
          <w:kern w:val="0"/>
          <w:sz w:val="24"/>
        </w:rPr>
      </w:pP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"android.permission.INTERNET"</w:t>
      </w:r>
      <w:r>
        <w:rPr>
          <w:rFonts w:ascii="Consolas" w:hAnsi="Consolas" w:cs="Consolas"/>
          <w:kern w:val="0"/>
          <w:sz w:val="24"/>
        </w:rPr>
        <w:t xml:space="preserve"> </w:t>
      </w:r>
      <w:r>
        <w:rPr>
          <w:rFonts w:ascii="Consolas" w:hAnsi="Consolas" w:cs="Consolas"/>
          <w:color w:val="008080"/>
          <w:kern w:val="0"/>
          <w:sz w:val="24"/>
        </w:rPr>
        <w:t>/&gt;</w:t>
      </w:r>
    </w:p>
    <w:p w:rsidR="003D7754" w:rsidRDefault="003D7754" w:rsidP="003D7754">
      <w:pPr>
        <w:autoSpaceDE w:val="0"/>
        <w:autoSpaceDN w:val="0"/>
        <w:adjustRightInd w:val="0"/>
        <w:jc w:val="left"/>
        <w:rPr>
          <w:rFonts w:ascii="Consolas" w:hAnsi="Consolas" w:cs="Consolas"/>
          <w:kern w:val="0"/>
          <w:sz w:val="24"/>
        </w:rPr>
      </w:pPr>
      <w:r>
        <w:rPr>
          <w:rFonts w:ascii="Consolas" w:hAnsi="Consolas" w:cs="Consolas"/>
          <w:color w:val="000000"/>
          <w:kern w:val="0"/>
          <w:sz w:val="24"/>
        </w:rPr>
        <w:tab/>
      </w:r>
      <w:r>
        <w:rPr>
          <w:rFonts w:ascii="Consolas" w:hAnsi="Consolas" w:cs="Consolas"/>
          <w:color w:val="008080"/>
          <w:kern w:val="0"/>
          <w:sz w:val="24"/>
        </w:rPr>
        <w:t>&lt;</w:t>
      </w:r>
      <w:r>
        <w:rPr>
          <w:rFonts w:ascii="Consolas" w:hAnsi="Consolas" w:cs="Consolas"/>
          <w:color w:val="3F7F7F"/>
          <w:kern w:val="0"/>
          <w:sz w:val="24"/>
        </w:rPr>
        <w:t>uses-permission</w:t>
      </w:r>
      <w:r>
        <w:rPr>
          <w:rFonts w:ascii="Consolas" w:hAnsi="Consolas" w:cs="Consolas"/>
          <w:kern w:val="0"/>
          <w:sz w:val="24"/>
        </w:rPr>
        <w:t xml:space="preserve"> </w:t>
      </w:r>
      <w:r>
        <w:rPr>
          <w:rFonts w:ascii="Consolas" w:hAnsi="Consolas" w:cs="Consolas"/>
          <w:color w:val="7F007F"/>
          <w:kern w:val="0"/>
          <w:sz w:val="24"/>
        </w:rPr>
        <w:t>android:name</w:t>
      </w:r>
      <w:r>
        <w:rPr>
          <w:rFonts w:ascii="Consolas" w:hAnsi="Consolas" w:cs="Consolas"/>
          <w:color w:val="000000"/>
          <w:kern w:val="0"/>
          <w:sz w:val="24"/>
        </w:rPr>
        <w:t>=</w:t>
      </w:r>
      <w:r>
        <w:rPr>
          <w:rFonts w:ascii="Consolas" w:hAnsi="Consolas" w:cs="Consolas"/>
          <w:i/>
          <w:iCs/>
          <w:color w:val="2A00FF"/>
          <w:kern w:val="0"/>
          <w:sz w:val="24"/>
        </w:rPr>
        <w:t>"android.permission.WRITE_EXTERNAL_STORAGE"</w:t>
      </w:r>
      <w:r>
        <w:rPr>
          <w:rFonts w:ascii="Consolas" w:hAnsi="Consolas" w:cs="Consolas"/>
          <w:color w:val="008080"/>
          <w:kern w:val="0"/>
          <w:sz w:val="24"/>
        </w:rPr>
        <w:t>/&gt;</w:t>
      </w:r>
      <w:r>
        <w:rPr>
          <w:rFonts w:ascii="Consolas" w:hAnsi="Consolas" w:cs="Consolas"/>
          <w:color w:val="000000"/>
          <w:kern w:val="0"/>
          <w:sz w:val="24"/>
        </w:rPr>
        <w:t xml:space="preserve"> </w:t>
      </w:r>
    </w:p>
    <w:p w:rsidR="003D7754" w:rsidRDefault="003D7754" w:rsidP="003D7754">
      <w:pPr>
        <w:pStyle w:val="a5"/>
        <w:shd w:val="clear" w:color="auto" w:fill="FFFFFF"/>
        <w:spacing w:before="90" w:beforeAutospacing="0" w:after="90" w:afterAutospacing="0" w:line="300" w:lineRule="atLeast"/>
        <w:rPr>
          <w:rFonts w:ascii="Consolas" w:hAnsi="Consolas" w:cs="Consolas"/>
          <w:color w:val="008080"/>
        </w:rPr>
      </w:pPr>
      <w:r>
        <w:rPr>
          <w:rFonts w:ascii="Consolas" w:hAnsi="Consolas" w:cs="Consolas"/>
          <w:color w:val="000000"/>
        </w:rPr>
        <w:tab/>
      </w:r>
      <w:r>
        <w:rPr>
          <w:rFonts w:ascii="Consolas" w:hAnsi="Consolas" w:cs="Consolas"/>
          <w:color w:val="008080"/>
        </w:rPr>
        <w:t>&lt;</w:t>
      </w:r>
      <w:r>
        <w:rPr>
          <w:rFonts w:ascii="Consolas" w:hAnsi="Consolas" w:cs="Consolas"/>
          <w:color w:val="3F7F7F"/>
        </w:rPr>
        <w:t>uses-permission</w:t>
      </w:r>
      <w:r>
        <w:rPr>
          <w:rFonts w:ascii="Consolas" w:hAnsi="Consolas" w:cs="Consolas"/>
        </w:rPr>
        <w:t xml:space="preserve"> </w:t>
      </w:r>
      <w:r>
        <w:rPr>
          <w:rFonts w:ascii="Consolas" w:hAnsi="Consolas" w:cs="Consolas"/>
          <w:color w:val="7F007F"/>
        </w:rPr>
        <w:t>android:name</w:t>
      </w:r>
      <w:r>
        <w:rPr>
          <w:rFonts w:ascii="Consolas" w:hAnsi="Consolas" w:cs="Consolas"/>
          <w:color w:val="000000"/>
        </w:rPr>
        <w:t>=</w:t>
      </w:r>
      <w:r>
        <w:rPr>
          <w:rFonts w:ascii="Consolas" w:hAnsi="Consolas" w:cs="Consolas"/>
          <w:i/>
          <w:iCs/>
          <w:color w:val="2A00FF"/>
        </w:rPr>
        <w:t>"android.permission.ACCESS_NETWORK_STATE"</w:t>
      </w:r>
      <w:r>
        <w:rPr>
          <w:rFonts w:ascii="Consolas" w:hAnsi="Consolas" w:cs="Consolas"/>
        </w:rPr>
        <w:t xml:space="preserve"> </w:t>
      </w:r>
      <w:r>
        <w:rPr>
          <w:rFonts w:ascii="Consolas" w:hAnsi="Consolas" w:cs="Consolas"/>
          <w:color w:val="008080"/>
        </w:rPr>
        <w:t>/&gt;</w:t>
      </w:r>
    </w:p>
    <w:p w:rsidR="008C0C5C" w:rsidRPr="00237881" w:rsidRDefault="002B42D4" w:rsidP="00237881">
      <w:pPr>
        <w:autoSpaceDE w:val="0"/>
        <w:autoSpaceDN w:val="0"/>
        <w:adjustRightInd w:val="0"/>
        <w:jc w:val="left"/>
        <w:rPr>
          <w:rFonts w:ascii="Consolas" w:hAnsi="Consolas" w:cs="Consolas"/>
          <w:kern w:val="0"/>
        </w:rPr>
      </w:pPr>
      <w:r>
        <w:rPr>
          <w:rFonts w:ascii="微软雅黑" w:eastAsia="微软雅黑" w:hAnsi="微软雅黑" w:cs="微软雅黑" w:hint="eastAsia"/>
          <w:b/>
          <w:bCs/>
          <w:sz w:val="32"/>
          <w:szCs w:val="40"/>
        </w:rPr>
        <w:br w:type="page"/>
      </w:r>
    </w:p>
    <w:p w:rsidR="008C0C5C" w:rsidRDefault="002B42D4">
      <w:pPr>
        <w:pStyle w:val="1"/>
        <w:rPr>
          <w:rFonts w:ascii="微软雅黑" w:eastAsia="微软雅黑" w:hAnsi="微软雅黑" w:cs="微软雅黑" w:hint="default"/>
        </w:rPr>
      </w:pPr>
      <w:bookmarkStart w:id="15" w:name="_Toc150962663"/>
      <w:r>
        <w:rPr>
          <w:rFonts w:ascii="微软雅黑" w:eastAsia="微软雅黑" w:hAnsi="微软雅黑" w:cs="微软雅黑"/>
        </w:rPr>
        <w:lastRenderedPageBreak/>
        <w:t>API</w:t>
      </w:r>
      <w:bookmarkEnd w:id="15"/>
    </w:p>
    <w:p w:rsidR="008C0C5C" w:rsidRDefault="002B42D4">
      <w:pPr>
        <w:pStyle w:val="2"/>
        <w:rPr>
          <w:rFonts w:ascii="微软雅黑" w:eastAsia="微软雅黑" w:hAnsi="微软雅黑" w:cs="微软雅黑"/>
        </w:rPr>
      </w:pPr>
      <w:bookmarkStart w:id="16" w:name="_Toc150962664"/>
      <w:r>
        <w:rPr>
          <w:rFonts w:ascii="微软雅黑" w:eastAsia="微软雅黑" w:hAnsi="微软雅黑" w:cs="微软雅黑" w:hint="eastAsia"/>
        </w:rPr>
        <w:t>1.API initialization</w:t>
      </w:r>
      <w:bookmarkEnd w:id="16"/>
    </w:p>
    <w:p w:rsidR="00C106FC" w:rsidRDefault="00122126" w:rsidP="00C106FC">
      <w:pPr>
        <w:ind w:firstLine="420"/>
        <w:rPr>
          <w:rFonts w:ascii="Consolas" w:eastAsia="Consolas" w:hAnsi="Consolas"/>
          <w:color w:val="000000"/>
          <w:sz w:val="20"/>
          <w:highlight w:val="white"/>
          <w:shd w:val="clear" w:color="FFFFFF" w:fill="D9D9D9"/>
        </w:rPr>
      </w:pPr>
      <w:bookmarkStart w:id="17" w:name="_Toc19763"/>
      <w:r>
        <w:rPr>
          <w:rFonts w:ascii="Consolas" w:eastAsiaTheme="minorEastAsia" w:hAnsi="Consolas" w:hint="eastAsia"/>
          <w:color w:val="000000"/>
          <w:sz w:val="20"/>
          <w:shd w:val="clear" w:color="FFFFFF" w:fill="D9D9D9"/>
        </w:rPr>
        <w:t>M800</w:t>
      </w:r>
      <w:r w:rsidR="00C106FC" w:rsidRPr="00765F08">
        <w:rPr>
          <w:rFonts w:ascii="Consolas" w:eastAsia="Consolas" w:hAnsi="Consolas"/>
          <w:color w:val="000000"/>
          <w:sz w:val="20"/>
          <w:shd w:val="clear" w:color="FFFFFF" w:fill="D9D9D9"/>
        </w:rPr>
        <w:t>Helper</w:t>
      </w:r>
      <w:r w:rsidR="00C106FC">
        <w:rPr>
          <w:rFonts w:ascii="Consolas" w:eastAsia="Consolas" w:hAnsi="Consolas" w:hint="eastAsia"/>
          <w:color w:val="000000"/>
          <w:sz w:val="20"/>
          <w:highlight w:val="white"/>
          <w:shd w:val="clear" w:color="FFFFFF" w:fill="D9D9D9"/>
        </w:rPr>
        <w:t>.getInstance(Context mContext);</w:t>
      </w:r>
    </w:p>
    <w:p w:rsidR="008C0C5C" w:rsidRDefault="002B42D4">
      <w:pPr>
        <w:pStyle w:val="3"/>
        <w:rPr>
          <w:rFonts w:hint="default"/>
        </w:rPr>
      </w:pPr>
      <w:bookmarkStart w:id="18" w:name="_Toc150962665"/>
      <w:r>
        <w:t>Description</w:t>
      </w:r>
      <w:bookmarkEnd w:id="17"/>
      <w:bookmarkEnd w:id="18"/>
    </w:p>
    <w:p w:rsidR="008C0C5C" w:rsidRDefault="000D1620">
      <w:pPr>
        <w:ind w:firstLine="420"/>
      </w:pPr>
      <w:r>
        <w:rPr>
          <w:rFonts w:ascii="Consolas" w:eastAsiaTheme="minorEastAsia" w:hAnsi="Consolas" w:hint="eastAsia"/>
          <w:color w:val="000000"/>
          <w:sz w:val="20"/>
          <w:shd w:val="clear" w:color="FFFFFF" w:fill="D9D9D9"/>
        </w:rPr>
        <w:t>M800</w:t>
      </w:r>
      <w:r w:rsidR="00097FCB" w:rsidRPr="00765F08">
        <w:rPr>
          <w:rFonts w:ascii="Consolas" w:eastAsia="Consolas" w:hAnsi="Consolas"/>
          <w:color w:val="000000"/>
          <w:sz w:val="20"/>
          <w:shd w:val="clear" w:color="FFFFFF" w:fill="D9D9D9"/>
        </w:rPr>
        <w:t>Helper</w:t>
      </w:r>
      <w:r w:rsidR="00097FCB">
        <w:rPr>
          <w:rFonts w:ascii="微软雅黑" w:eastAsia="微软雅黑" w:hAnsi="微软雅黑" w:cs="微软雅黑" w:hint="eastAsia"/>
        </w:rPr>
        <w:t xml:space="preserve"> </w:t>
      </w:r>
      <w:r w:rsidR="002B42D4">
        <w:rPr>
          <w:rFonts w:ascii="微软雅黑" w:eastAsia="微软雅黑" w:hAnsi="微软雅黑" w:cs="微软雅黑" w:hint="eastAsia"/>
        </w:rPr>
        <w:t xml:space="preserve">Initialization </w:t>
      </w:r>
    </w:p>
    <w:p w:rsidR="008C0C5C" w:rsidRDefault="002B42D4">
      <w:pPr>
        <w:pStyle w:val="3"/>
        <w:rPr>
          <w:rFonts w:hint="default"/>
        </w:rPr>
      </w:pPr>
      <w:bookmarkStart w:id="19" w:name="_Toc150962666"/>
      <w:r>
        <w:t>Parameters</w:t>
      </w:r>
      <w:bookmarkEnd w:id="1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045"/>
        <w:gridCol w:w="4773"/>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4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77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1704"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mContext</w:t>
            </w:r>
          </w:p>
        </w:tc>
        <w:tc>
          <w:tcPr>
            <w:tcW w:w="2045" w:type="dxa"/>
            <w:shd w:val="clear" w:color="auto" w:fill="auto"/>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Context</w:t>
            </w:r>
          </w:p>
        </w:tc>
        <w:tc>
          <w:tcPr>
            <w:tcW w:w="4773" w:type="dxa"/>
            <w:shd w:val="clear" w:color="auto" w:fill="auto"/>
          </w:tcPr>
          <w:p w:rsidR="008C0C5C" w:rsidRDefault="00F104B3">
            <w:pPr>
              <w:rPr>
                <w:rFonts w:ascii="Consolas" w:hAnsi="Consolas"/>
                <w:color w:val="000000"/>
                <w:sz w:val="20"/>
                <w:highlight w:val="white"/>
                <w:shd w:val="clear" w:color="FFFFFF" w:fill="D9D9D9"/>
              </w:rPr>
            </w:pPr>
            <w:r w:rsidRPr="00F104B3">
              <w:rPr>
                <w:rFonts w:ascii="Consolas" w:hAnsi="Consolas"/>
                <w:color w:val="000000"/>
                <w:sz w:val="20"/>
                <w:shd w:val="clear" w:color="FFFFFF" w:fill="D9D9D9"/>
              </w:rPr>
              <w:t>Context object. It is recommended to pass ApplicationContext</w:t>
            </w:r>
          </w:p>
        </w:tc>
      </w:tr>
    </w:tbl>
    <w:p w:rsidR="008C0C5C" w:rsidRDefault="008C0C5C">
      <w:pPr>
        <w:rPr>
          <w:rFonts w:ascii="微软雅黑" w:eastAsia="微软雅黑" w:hAnsi="微软雅黑" w:cs="微软雅黑"/>
          <w:b/>
          <w:bCs/>
          <w:sz w:val="28"/>
          <w:szCs w:val="36"/>
        </w:rPr>
      </w:pPr>
    </w:p>
    <w:p w:rsidR="008C0C5C" w:rsidRDefault="00A77FF2">
      <w:pPr>
        <w:pStyle w:val="2"/>
        <w:numPr>
          <w:ilvl w:val="0"/>
          <w:numId w:val="2"/>
        </w:numPr>
        <w:rPr>
          <w:rFonts w:ascii="微软雅黑" w:eastAsia="微软雅黑" w:hAnsi="微软雅黑" w:cs="微软雅黑"/>
        </w:rPr>
      </w:pPr>
      <w:bookmarkStart w:id="20" w:name="_Toc150962667"/>
      <w:r w:rsidRPr="00A77FF2">
        <w:rPr>
          <w:rFonts w:ascii="微软雅黑" w:eastAsia="微软雅黑" w:hAnsi="微软雅黑" w:cs="微软雅黑"/>
        </w:rPr>
        <w:t>Login to the server</w:t>
      </w:r>
      <w:bookmarkEnd w:id="20"/>
    </w:p>
    <w:p w:rsidR="008C0C5C" w:rsidRPr="00111D15" w:rsidRDefault="00507D34" w:rsidP="00111D15">
      <w:pPr>
        <w:autoSpaceDE w:val="0"/>
        <w:autoSpaceDN w:val="0"/>
        <w:adjustRightInd w:val="0"/>
        <w:jc w:val="left"/>
        <w:rPr>
          <w:rFonts w:ascii="Consolas" w:hAnsi="Consolas" w:cs="Consolas"/>
          <w:kern w:val="0"/>
          <w:sz w:val="24"/>
        </w:rPr>
      </w:pPr>
      <w:r w:rsidRPr="00111D15">
        <w:rPr>
          <w:rFonts w:ascii="Consolas" w:hAnsi="Consolas" w:cs="Consolas"/>
          <w:b/>
          <w:bCs/>
          <w:color w:val="7F0055"/>
          <w:kern w:val="0"/>
          <w:sz w:val="24"/>
        </w:rPr>
        <w:t>public</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void</w:t>
      </w:r>
      <w:r w:rsidRPr="00111D15">
        <w:rPr>
          <w:rFonts w:ascii="Consolas" w:hAnsi="Consolas" w:cs="Consolas"/>
          <w:color w:val="000000"/>
          <w:kern w:val="0"/>
          <w:sz w:val="24"/>
        </w:rPr>
        <w:t xml:space="preserve"> login(</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ip</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int</w:t>
      </w:r>
      <w:r w:rsidRPr="00111D15">
        <w:rPr>
          <w:rFonts w:ascii="Consolas" w:hAnsi="Consolas" w:cs="Consolas"/>
          <w:color w:val="000000"/>
          <w:kern w:val="0"/>
          <w:sz w:val="24"/>
        </w:rPr>
        <w:t xml:space="preserve"> </w:t>
      </w:r>
      <w:r w:rsidRPr="00111D15">
        <w:rPr>
          <w:rFonts w:ascii="Consolas" w:hAnsi="Consolas" w:cs="Consolas"/>
          <w:color w:val="6A3E3E"/>
          <w:kern w:val="0"/>
          <w:sz w:val="24"/>
        </w:rPr>
        <w:t>port</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sid</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String </w:t>
      </w:r>
      <w:r w:rsidRPr="00111D15">
        <w:rPr>
          <w:rFonts w:ascii="Consolas" w:hAnsi="Consolas" w:cs="Consolas"/>
          <w:color w:val="6A3E3E"/>
          <w:kern w:val="0"/>
          <w:sz w:val="24"/>
        </w:rPr>
        <w:t>deviceId</w:t>
      </w:r>
      <w:r w:rsidRPr="00111D15">
        <w:rPr>
          <w:rFonts w:ascii="Consolas" w:hAnsi="Consolas" w:cs="Consolas"/>
          <w:color w:val="000000"/>
          <w:kern w:val="0"/>
          <w:sz w:val="24"/>
        </w:rPr>
        <w:t xml:space="preserve">, </w:t>
      </w:r>
      <w:r w:rsidRPr="00111D15">
        <w:rPr>
          <w:rFonts w:ascii="Consolas" w:hAnsi="Consolas" w:cs="Consolas"/>
          <w:b/>
          <w:bCs/>
          <w:color w:val="7F0055"/>
          <w:kern w:val="0"/>
          <w:sz w:val="24"/>
        </w:rPr>
        <w:t>final</w:t>
      </w:r>
      <w:r w:rsidRPr="00111D15">
        <w:rPr>
          <w:rFonts w:ascii="Consolas" w:hAnsi="Consolas" w:cs="Consolas"/>
          <w:color w:val="000000"/>
          <w:kern w:val="0"/>
          <w:sz w:val="24"/>
        </w:rPr>
        <w:t xml:space="preserve"> IResultCallback&lt;Void&gt; </w:t>
      </w:r>
      <w:r w:rsidRPr="00111D15">
        <w:rPr>
          <w:rFonts w:ascii="Consolas" w:hAnsi="Consolas" w:cs="Consolas"/>
          <w:color w:val="6A3E3E"/>
          <w:kern w:val="0"/>
          <w:sz w:val="24"/>
        </w:rPr>
        <w:t>cb</w:t>
      </w:r>
      <w:r w:rsidRPr="00111D15">
        <w:rPr>
          <w:rFonts w:ascii="Consolas" w:hAnsi="Consolas" w:cs="Consolas"/>
          <w:color w:val="000000"/>
          <w:kern w:val="0"/>
          <w:sz w:val="24"/>
        </w:rPr>
        <w:t>)</w:t>
      </w:r>
      <w:r w:rsidR="002B42D4" w:rsidRPr="00111D15">
        <w:rPr>
          <w:rFonts w:ascii="Consolas" w:eastAsia="Consolas" w:hAnsi="Consolas" w:hint="eastAsia"/>
          <w:color w:val="000000"/>
          <w:sz w:val="20"/>
          <w:highlight w:val="white"/>
        </w:rPr>
        <w:t xml:space="preserve"> </w:t>
      </w:r>
    </w:p>
    <w:p w:rsidR="008C0C5C" w:rsidRDefault="002B42D4">
      <w:pPr>
        <w:pStyle w:val="3"/>
        <w:rPr>
          <w:rFonts w:hint="default"/>
        </w:rPr>
      </w:pPr>
      <w:bookmarkStart w:id="21" w:name="_Toc150962668"/>
      <w:r>
        <w:t>Description</w:t>
      </w:r>
      <w:bookmarkEnd w:id="21"/>
    </w:p>
    <w:p w:rsidR="008C0C5C" w:rsidRDefault="001D5E60">
      <w:pPr>
        <w:ind w:firstLine="420"/>
      </w:pPr>
      <w:r w:rsidRPr="001D5E60">
        <w:t>It is used to connect and log in to the server. IP, port and Sid are obtained through the authentication interface. Please refer to demo for specific usage</w:t>
      </w:r>
    </w:p>
    <w:p w:rsidR="008C0C5C" w:rsidRDefault="002B42D4">
      <w:pPr>
        <w:pStyle w:val="3"/>
        <w:rPr>
          <w:rFonts w:hint="default"/>
        </w:rPr>
      </w:pPr>
      <w:bookmarkStart w:id="22" w:name="_Toc150962669"/>
      <w:r>
        <w:t>Parameters</w:t>
      </w:r>
      <w:bookmarkEnd w:id="22"/>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835"/>
        <w:gridCol w:w="4227"/>
      </w:tblGrid>
      <w:tr w:rsidR="008C0C5C" w:rsidTr="00050E54">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22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ip</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BC7AAA">
            <w:pPr>
              <w:rPr>
                <w:rFonts w:ascii="Consolas" w:hAnsi="Consolas"/>
                <w:color w:val="000000"/>
                <w:sz w:val="20"/>
                <w:highlight w:val="white"/>
                <w:shd w:val="clear" w:color="FFFFFF" w:fill="D9D9D9"/>
              </w:rPr>
            </w:pPr>
            <w:r w:rsidRPr="00BC7AAA">
              <w:rPr>
                <w:rFonts w:ascii="Consolas" w:hAnsi="Consolas"/>
                <w:color w:val="000000"/>
                <w:sz w:val="20"/>
                <w:shd w:val="clear" w:color="FFFFFF" w:fill="D9D9D9"/>
              </w:rPr>
              <w:t>Server IP</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port</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int</w:t>
            </w:r>
          </w:p>
        </w:tc>
        <w:tc>
          <w:tcPr>
            <w:tcW w:w="4227" w:type="dxa"/>
            <w:shd w:val="clear" w:color="auto" w:fill="auto"/>
          </w:tcPr>
          <w:p w:rsidR="0024015B" w:rsidRDefault="0008467D">
            <w:pPr>
              <w:rPr>
                <w:rFonts w:ascii="Consolas" w:hAnsi="Consolas"/>
                <w:color w:val="000000"/>
                <w:sz w:val="20"/>
                <w:highlight w:val="white"/>
                <w:shd w:val="clear" w:color="FFFFFF" w:fill="D9D9D9"/>
              </w:rPr>
            </w:pPr>
            <w:r w:rsidRPr="0008467D">
              <w:rPr>
                <w:rFonts w:ascii="Consolas" w:hAnsi="Consolas"/>
                <w:color w:val="000000"/>
                <w:sz w:val="20"/>
                <w:shd w:val="clear" w:color="FFFFFF" w:fill="D9D9D9"/>
              </w:rPr>
              <w:t>Server port</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sid</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B91688">
            <w:pPr>
              <w:rPr>
                <w:rFonts w:ascii="Consolas" w:hAnsi="Consolas"/>
                <w:color w:val="000000"/>
                <w:sz w:val="20"/>
                <w:highlight w:val="white"/>
                <w:shd w:val="clear" w:color="FFFFFF" w:fill="D9D9D9"/>
              </w:rPr>
            </w:pPr>
            <w:r w:rsidRPr="00B91688">
              <w:t>Sid information</w:t>
            </w:r>
          </w:p>
        </w:tc>
      </w:tr>
      <w:tr w:rsidR="0024015B" w:rsidTr="00050E54">
        <w:tc>
          <w:tcPr>
            <w:tcW w:w="1384"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835" w:type="dxa"/>
            <w:shd w:val="clear" w:color="auto" w:fill="auto"/>
          </w:tcPr>
          <w:p w:rsidR="0024015B" w:rsidRDefault="0024015B"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227" w:type="dxa"/>
            <w:shd w:val="clear" w:color="auto" w:fill="auto"/>
          </w:tcPr>
          <w:p w:rsidR="0024015B" w:rsidRDefault="00DF2B5C">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24015B" w:rsidTr="00050E54">
        <w:tc>
          <w:tcPr>
            <w:tcW w:w="1384" w:type="dxa"/>
            <w:shd w:val="clear" w:color="auto" w:fill="auto"/>
          </w:tcPr>
          <w:p w:rsidR="0024015B" w:rsidRDefault="0024015B"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835" w:type="dxa"/>
            <w:shd w:val="clear" w:color="auto" w:fill="auto"/>
          </w:tcPr>
          <w:p w:rsidR="0024015B" w:rsidRDefault="0024015B" w:rsidP="00AF70E0">
            <w:pPr>
              <w:rPr>
                <w:rFonts w:ascii="Consolas" w:hAnsi="Consolas"/>
                <w:color w:val="000000"/>
                <w:sz w:val="20"/>
                <w:highlight w:val="white"/>
                <w:shd w:val="clear" w:color="FFFFFF" w:fill="D9D9D9"/>
              </w:rPr>
            </w:pPr>
            <w:r>
              <w:rPr>
                <w:rFonts w:ascii="Consolas" w:eastAsia="Consolas" w:hAnsi="Consolas" w:hint="eastAsia"/>
                <w:color w:val="000000"/>
                <w:sz w:val="20"/>
                <w:highlight w:val="white"/>
                <w:u w:val="single"/>
              </w:rPr>
              <w:t>IResultCallback</w:t>
            </w:r>
            <w:r>
              <w:rPr>
                <w:rFonts w:ascii="Consolas" w:hAnsi="Consolas" w:hint="eastAsia"/>
                <w:color w:val="000000"/>
                <w:sz w:val="20"/>
                <w:highlight w:val="white"/>
                <w:u w:val="single"/>
              </w:rPr>
              <w:t>&lt;Void&gt;</w:t>
            </w:r>
          </w:p>
        </w:tc>
        <w:tc>
          <w:tcPr>
            <w:tcW w:w="4227" w:type="dxa"/>
            <w:shd w:val="clear" w:color="auto" w:fill="auto"/>
          </w:tcPr>
          <w:p w:rsidR="0024015B" w:rsidRDefault="000C7606">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7C7C5A">
      <w:pPr>
        <w:pStyle w:val="2"/>
        <w:numPr>
          <w:ilvl w:val="0"/>
          <w:numId w:val="2"/>
        </w:numPr>
        <w:rPr>
          <w:rFonts w:ascii="微软雅黑" w:eastAsia="微软雅黑" w:hAnsi="微软雅黑" w:cs="微软雅黑"/>
        </w:rPr>
      </w:pPr>
      <w:bookmarkStart w:id="23" w:name="_Toc150962670"/>
      <w:r>
        <w:rPr>
          <w:rFonts w:ascii="微软雅黑" w:eastAsia="微软雅黑" w:hAnsi="微软雅黑" w:cs="微软雅黑"/>
        </w:rPr>
        <w:t xml:space="preserve">Query the </w:t>
      </w:r>
      <w:r>
        <w:rPr>
          <w:rFonts w:ascii="微软雅黑" w:eastAsia="微软雅黑" w:hAnsi="微软雅黑" w:cs="微软雅黑" w:hint="eastAsia"/>
        </w:rPr>
        <w:t>device</w:t>
      </w:r>
      <w:r w:rsidRPr="007C7C5A">
        <w:rPr>
          <w:rFonts w:ascii="微软雅黑" w:eastAsia="微软雅黑" w:hAnsi="微软雅黑" w:cs="微软雅黑"/>
        </w:rPr>
        <w:t xml:space="preserve"> online status</w:t>
      </w:r>
      <w:bookmarkEnd w:id="23"/>
    </w:p>
    <w:p w:rsidR="008C0C5C" w:rsidRDefault="008C0C5C">
      <w:pPr>
        <w:rPr>
          <w:rFonts w:ascii="Consolas" w:eastAsia="Consolas" w:hAnsi="Consolas"/>
          <w:b/>
          <w:color w:val="7F0055"/>
          <w:sz w:val="20"/>
          <w:highlight w:val="white"/>
        </w:rPr>
      </w:pPr>
    </w:p>
    <w:p w:rsidR="008C0C5C" w:rsidRPr="003B3A6B" w:rsidRDefault="003B3A6B" w:rsidP="003B3A6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lastRenderedPageBreak/>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queryDeviceOnlineState(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IResultCallback&lt;Byte&gt; </w:t>
      </w:r>
      <w:r>
        <w:rPr>
          <w:rFonts w:ascii="Consolas" w:hAnsi="Consolas" w:cs="Consolas"/>
          <w:color w:val="6A3E3E"/>
          <w:kern w:val="0"/>
          <w:sz w:val="24"/>
        </w:rPr>
        <w:t>cb</w:t>
      </w:r>
      <w:r>
        <w:rPr>
          <w:rFonts w:ascii="Consolas" w:hAnsi="Consolas" w:cs="Consolas"/>
          <w:color w:val="000000"/>
          <w:kern w:val="0"/>
          <w:sz w:val="24"/>
        </w:rPr>
        <w:t>)</w:t>
      </w:r>
      <w:r w:rsidR="002B42D4">
        <w:rPr>
          <w:rFonts w:ascii="Consolas" w:eastAsia="Consolas" w:hAnsi="Consolas" w:hint="eastAsia"/>
          <w:color w:val="000000"/>
          <w:sz w:val="20"/>
          <w:highlight w:val="white"/>
        </w:rPr>
        <w:t xml:space="preserve"> </w:t>
      </w:r>
    </w:p>
    <w:p w:rsidR="008C0C5C" w:rsidRDefault="002B42D4">
      <w:pPr>
        <w:pStyle w:val="3"/>
        <w:rPr>
          <w:rFonts w:hint="default"/>
        </w:rPr>
      </w:pPr>
      <w:bookmarkStart w:id="24" w:name="_Toc150962671"/>
      <w:r>
        <w:t>Description</w:t>
      </w:r>
      <w:bookmarkEnd w:id="24"/>
    </w:p>
    <w:p w:rsidR="008C0C5C" w:rsidRDefault="001F218F">
      <w:pPr>
        <w:ind w:firstLine="420"/>
        <w:rPr>
          <w:rFonts w:ascii="Consolas" w:eastAsia="Consolas" w:hAnsi="Consolas"/>
          <w:color w:val="000000"/>
          <w:sz w:val="20"/>
          <w:highlight w:val="white"/>
        </w:rPr>
      </w:pPr>
      <w:r w:rsidRPr="001F218F">
        <w:t>It is used to query the online status of equipment</w:t>
      </w:r>
      <w:r w:rsidR="002B42D4">
        <w:rPr>
          <w:rFonts w:hint="eastAsia"/>
        </w:rPr>
        <w:t xml:space="preserve"> </w:t>
      </w:r>
    </w:p>
    <w:p w:rsidR="008C0C5C" w:rsidRDefault="002B42D4">
      <w:pPr>
        <w:pStyle w:val="3"/>
        <w:rPr>
          <w:rFonts w:hint="default"/>
        </w:rPr>
      </w:pPr>
      <w:bookmarkStart w:id="25" w:name="_Toc150962672"/>
      <w:r>
        <w:t>Parameters</w:t>
      </w:r>
      <w:bookmarkEnd w:id="2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835"/>
        <w:gridCol w:w="4623"/>
      </w:tblGrid>
      <w:tr w:rsidR="008C0C5C" w:rsidTr="00F01A4F">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3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62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031F5" w:rsidTr="00F01A4F">
        <w:tc>
          <w:tcPr>
            <w:tcW w:w="1384" w:type="dxa"/>
            <w:shd w:val="clear" w:color="auto" w:fill="auto"/>
          </w:tcPr>
          <w:p w:rsidR="009031F5" w:rsidRDefault="009031F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835" w:type="dxa"/>
            <w:shd w:val="clear" w:color="auto" w:fill="auto"/>
          </w:tcPr>
          <w:p w:rsidR="009031F5" w:rsidRDefault="009031F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623" w:type="dxa"/>
            <w:shd w:val="clear" w:color="auto" w:fill="auto"/>
          </w:tcPr>
          <w:p w:rsidR="009031F5" w:rsidRDefault="00D156A4">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9031F5" w:rsidTr="00F01A4F">
        <w:tc>
          <w:tcPr>
            <w:tcW w:w="1384" w:type="dxa"/>
            <w:shd w:val="clear" w:color="auto" w:fill="auto"/>
          </w:tcPr>
          <w:p w:rsidR="009031F5" w:rsidRDefault="009031F5"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835" w:type="dxa"/>
            <w:shd w:val="clear" w:color="auto" w:fill="auto"/>
          </w:tcPr>
          <w:p w:rsidR="009031F5" w:rsidRDefault="009031F5"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623" w:type="dxa"/>
            <w:shd w:val="clear" w:color="auto" w:fill="auto"/>
          </w:tcPr>
          <w:p w:rsidR="009031F5" w:rsidRDefault="00D156A4">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D348C" w:rsidTr="00F01A4F">
        <w:tc>
          <w:tcPr>
            <w:tcW w:w="1384" w:type="dxa"/>
            <w:shd w:val="clear" w:color="auto" w:fill="auto"/>
          </w:tcPr>
          <w:p w:rsidR="00CD348C" w:rsidRDefault="00CD348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835" w:type="dxa"/>
            <w:shd w:val="clear" w:color="auto" w:fill="auto"/>
          </w:tcPr>
          <w:p w:rsidR="00CD348C" w:rsidRDefault="00CD348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IResultCallback&lt;Byte&gt;</w:t>
            </w:r>
          </w:p>
        </w:tc>
        <w:tc>
          <w:tcPr>
            <w:tcW w:w="4623" w:type="dxa"/>
            <w:shd w:val="clear" w:color="auto" w:fill="auto"/>
          </w:tcPr>
          <w:p w:rsidR="00CD348C" w:rsidRDefault="00C7061B">
            <w:pPr>
              <w:rPr>
                <w:rFonts w:ascii="Consolas" w:hAnsi="Consolas"/>
                <w:color w:val="000000"/>
                <w:sz w:val="20"/>
                <w:highlight w:val="white"/>
                <w:shd w:val="clear" w:color="FFFFFF" w:fill="D9D9D9"/>
              </w:rPr>
            </w:pPr>
            <w:r w:rsidRPr="00C7061B">
              <w:rPr>
                <w:rFonts w:ascii="Consolas" w:hAnsi="Consolas"/>
                <w:color w:val="000000"/>
                <w:sz w:val="20"/>
                <w:shd w:val="clear" w:color="FFFFFF" w:fill="D9D9D9"/>
              </w:rPr>
              <w:t>Callback interface, 0: not online 1: online 0xff: unknown state</w:t>
            </w:r>
          </w:p>
        </w:tc>
      </w:tr>
    </w:tbl>
    <w:p w:rsidR="008C0C5C" w:rsidRDefault="008C0C5C">
      <w:pPr>
        <w:rPr>
          <w:rFonts w:ascii="Consolas" w:eastAsia="Consolas" w:hAnsi="Consolas"/>
          <w:color w:val="000000"/>
          <w:sz w:val="20"/>
          <w:highlight w:val="white"/>
        </w:rPr>
      </w:pPr>
    </w:p>
    <w:p w:rsidR="008C0C5C" w:rsidRDefault="003F7B44">
      <w:pPr>
        <w:pStyle w:val="2"/>
        <w:numPr>
          <w:ilvl w:val="0"/>
          <w:numId w:val="2"/>
        </w:numPr>
        <w:rPr>
          <w:rFonts w:ascii="微软雅黑" w:eastAsia="微软雅黑" w:hAnsi="微软雅黑" w:cs="微软雅黑"/>
        </w:rPr>
      </w:pPr>
      <w:bookmarkStart w:id="26" w:name="_Toc150962673"/>
      <w:r>
        <w:rPr>
          <w:rFonts w:ascii="微软雅黑" w:eastAsia="微软雅黑" w:hAnsi="微软雅黑" w:cs="微软雅黑" w:hint="eastAsia"/>
        </w:rPr>
        <w:t>Query</w:t>
      </w:r>
      <w:r w:rsidRPr="003F7B44">
        <w:rPr>
          <w:rFonts w:ascii="微软雅黑" w:eastAsia="微软雅黑" w:hAnsi="微软雅黑" w:cs="微软雅黑"/>
        </w:rPr>
        <w:t xml:space="preserve"> sleep status</w:t>
      </w:r>
      <w:bookmarkEnd w:id="26"/>
    </w:p>
    <w:p w:rsidR="004820B4" w:rsidRPr="004820B4" w:rsidRDefault="004820B4" w:rsidP="004820B4">
      <w:pPr>
        <w:autoSpaceDE w:val="0"/>
        <w:autoSpaceDN w:val="0"/>
        <w:adjustRightInd w:val="0"/>
        <w:jc w:val="left"/>
        <w:rPr>
          <w:rFonts w:ascii="Consolas" w:hAnsi="Consolas" w:cs="Consolas"/>
          <w:kern w:val="0"/>
          <w:sz w:val="24"/>
        </w:rPr>
      </w:pPr>
      <w:r w:rsidRPr="004820B4">
        <w:rPr>
          <w:rFonts w:ascii="Consolas" w:hAnsi="Consolas" w:cs="Consolas"/>
          <w:b/>
          <w:bCs/>
          <w:color w:val="7F0055"/>
          <w:kern w:val="0"/>
          <w:sz w:val="24"/>
        </w:rPr>
        <w:t>public</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void</w:t>
      </w:r>
      <w:r w:rsidRPr="004820B4">
        <w:rPr>
          <w:rFonts w:ascii="Consolas" w:hAnsi="Consolas" w:cs="Consolas"/>
          <w:color w:val="000000"/>
          <w:kern w:val="0"/>
          <w:sz w:val="24"/>
        </w:rPr>
        <w:t xml:space="preserve"> querySleepState(</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short</w:t>
      </w:r>
      <w:r w:rsidRPr="004820B4">
        <w:rPr>
          <w:rFonts w:ascii="Consolas" w:hAnsi="Consolas" w:cs="Consolas"/>
          <w:color w:val="000000"/>
          <w:kern w:val="0"/>
          <w:sz w:val="24"/>
        </w:rPr>
        <w:t xml:space="preserve"> </w:t>
      </w:r>
      <w:r w:rsidRPr="004820B4">
        <w:rPr>
          <w:rFonts w:ascii="Consolas" w:hAnsi="Consolas" w:cs="Consolas"/>
          <w:color w:val="6A3E3E"/>
          <w:kern w:val="0"/>
          <w:sz w:val="24"/>
        </w:rPr>
        <w:t>deviceType</w:t>
      </w:r>
      <w:r w:rsidRPr="004820B4">
        <w:rPr>
          <w:rFonts w:ascii="Consolas" w:hAnsi="Consolas" w:cs="Consolas"/>
          <w:color w:val="000000"/>
          <w:kern w:val="0"/>
          <w:sz w:val="24"/>
        </w:rPr>
        <w:t xml:space="preserve">, </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String </w:t>
      </w:r>
      <w:r w:rsidRPr="004820B4">
        <w:rPr>
          <w:rFonts w:ascii="Consolas" w:hAnsi="Consolas" w:cs="Consolas"/>
          <w:color w:val="6A3E3E"/>
          <w:kern w:val="0"/>
          <w:sz w:val="24"/>
        </w:rPr>
        <w:t>deviceId</w:t>
      </w:r>
      <w:r w:rsidRPr="004820B4">
        <w:rPr>
          <w:rFonts w:ascii="Consolas" w:hAnsi="Consolas" w:cs="Consolas"/>
          <w:color w:val="000000"/>
          <w:kern w:val="0"/>
          <w:sz w:val="24"/>
        </w:rPr>
        <w:t xml:space="preserve">, </w:t>
      </w:r>
      <w:r w:rsidR="00A7450B">
        <w:rPr>
          <w:rFonts w:ascii="Consolas" w:hAnsi="Consolas" w:cs="Consolas"/>
          <w:b/>
          <w:bCs/>
          <w:color w:val="7F0055"/>
          <w:kern w:val="0"/>
          <w:sz w:val="24"/>
        </w:rPr>
        <w:t>final</w:t>
      </w:r>
      <w:r w:rsidR="00A7450B">
        <w:rPr>
          <w:rFonts w:ascii="Consolas" w:hAnsi="Consolas" w:cs="Consolas"/>
          <w:color w:val="000000"/>
          <w:kern w:val="0"/>
          <w:sz w:val="24"/>
        </w:rPr>
        <w:t xml:space="preserve"> </w:t>
      </w:r>
      <w:r w:rsidR="00A7450B" w:rsidRPr="005B2194">
        <w:rPr>
          <w:rFonts w:ascii="Consolas" w:hAnsi="Consolas" w:cs="Consolas" w:hint="eastAsia"/>
          <w:b/>
          <w:bCs/>
          <w:color w:val="7F0055"/>
          <w:kern w:val="0"/>
          <w:sz w:val="24"/>
        </w:rPr>
        <w:t>int</w:t>
      </w:r>
      <w:r w:rsidR="00A7450B">
        <w:rPr>
          <w:rFonts w:ascii="Consolas" w:hAnsi="Consolas" w:cs="Consolas"/>
          <w:color w:val="000000"/>
          <w:kern w:val="0"/>
          <w:sz w:val="24"/>
        </w:rPr>
        <w:t xml:space="preserve"> </w:t>
      </w:r>
      <w:r w:rsidR="00A7450B">
        <w:rPr>
          <w:rFonts w:ascii="Consolas" w:hAnsi="Consolas" w:cs="Consolas" w:hint="eastAsia"/>
          <w:color w:val="6A3E3E"/>
          <w:kern w:val="0"/>
          <w:sz w:val="24"/>
        </w:rPr>
        <w:t>num</w:t>
      </w:r>
      <w:r w:rsidR="00A7450B">
        <w:rPr>
          <w:rFonts w:ascii="Consolas" w:hAnsi="Consolas" w:cs="Consolas"/>
          <w:color w:val="000000"/>
          <w:kern w:val="0"/>
          <w:sz w:val="24"/>
        </w:rPr>
        <w:t>,</w:t>
      </w:r>
      <w:r w:rsidR="00A7450B">
        <w:rPr>
          <w:rFonts w:ascii="Consolas" w:hAnsi="Consolas" w:cs="Consolas" w:hint="eastAsia"/>
          <w:color w:val="000000"/>
          <w:kern w:val="0"/>
          <w:sz w:val="24"/>
        </w:rPr>
        <w:t xml:space="preserve"> </w:t>
      </w:r>
      <w:r w:rsidRPr="004820B4">
        <w:rPr>
          <w:rFonts w:ascii="Consolas" w:hAnsi="Consolas" w:cs="Consolas"/>
          <w:b/>
          <w:bCs/>
          <w:color w:val="7F0055"/>
          <w:kern w:val="0"/>
          <w:sz w:val="24"/>
        </w:rPr>
        <w:t>final</w:t>
      </w:r>
      <w:r w:rsidRPr="004820B4">
        <w:rPr>
          <w:rFonts w:ascii="Consolas" w:hAnsi="Consolas" w:cs="Consolas"/>
          <w:color w:val="000000"/>
          <w:kern w:val="0"/>
          <w:sz w:val="24"/>
        </w:rPr>
        <w:t xml:space="preserve"> IResultCallback&lt;</w:t>
      </w:r>
      <w:hyperlink w:anchor="_SleepState" w:history="1">
        <w:r w:rsidRPr="004820B4">
          <w:rPr>
            <w:rStyle w:val="a7"/>
            <w:rFonts w:ascii="Consolas" w:hAnsi="Consolas" w:cs="Consolas"/>
            <w:kern w:val="0"/>
            <w:sz w:val="24"/>
          </w:rPr>
          <w:t>SleepState</w:t>
        </w:r>
      </w:hyperlink>
      <w:r w:rsidRPr="004820B4">
        <w:rPr>
          <w:rFonts w:ascii="Consolas" w:hAnsi="Consolas" w:cs="Consolas"/>
          <w:color w:val="000000"/>
          <w:kern w:val="0"/>
          <w:sz w:val="24"/>
        </w:rPr>
        <w:t xml:space="preserve">&gt; </w:t>
      </w:r>
      <w:r w:rsidRPr="004820B4">
        <w:rPr>
          <w:rFonts w:ascii="Consolas" w:hAnsi="Consolas" w:cs="Consolas"/>
          <w:color w:val="6A3E3E"/>
          <w:kern w:val="0"/>
          <w:sz w:val="24"/>
        </w:rPr>
        <w:t>cb</w:t>
      </w:r>
      <w:r w:rsidRPr="004820B4">
        <w:rPr>
          <w:rFonts w:ascii="Consolas" w:hAnsi="Consolas" w:cs="Consolas"/>
          <w:color w:val="000000"/>
          <w:kern w:val="0"/>
          <w:sz w:val="24"/>
        </w:rPr>
        <w:t>)</w:t>
      </w:r>
    </w:p>
    <w:p w:rsidR="008C0C5C" w:rsidRDefault="002B42D4">
      <w:pPr>
        <w:pStyle w:val="3"/>
        <w:rPr>
          <w:rFonts w:hint="default"/>
        </w:rPr>
      </w:pPr>
      <w:bookmarkStart w:id="27" w:name="_Toc150962674"/>
      <w:r>
        <w:t>Description</w:t>
      </w:r>
      <w:bookmarkEnd w:id="27"/>
    </w:p>
    <w:p w:rsidR="008C0C5C" w:rsidRDefault="00EC6418">
      <w:pPr>
        <w:ind w:firstLine="420"/>
        <w:rPr>
          <w:rFonts w:ascii="Consolas" w:hAnsi="Consolas"/>
          <w:color w:val="000000"/>
          <w:sz w:val="20"/>
          <w:highlight w:val="white"/>
        </w:rPr>
      </w:pPr>
      <w:r w:rsidRPr="00EC6418">
        <w:rPr>
          <w:rFonts w:ascii="Consolas" w:hAnsi="Consolas"/>
          <w:color w:val="000000"/>
          <w:sz w:val="20"/>
        </w:rPr>
        <w:t>Used to query sleep status</w:t>
      </w:r>
    </w:p>
    <w:p w:rsidR="008C0C5C" w:rsidRDefault="002B42D4">
      <w:pPr>
        <w:pStyle w:val="3"/>
        <w:rPr>
          <w:rFonts w:hint="default"/>
        </w:rPr>
      </w:pPr>
      <w:bookmarkStart w:id="28" w:name="_Toc150962675"/>
      <w:r>
        <w:t>Parameters</w:t>
      </w:r>
      <w:bookmarkEnd w:id="2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84"/>
        <w:gridCol w:w="2552"/>
        <w:gridCol w:w="4906"/>
      </w:tblGrid>
      <w:tr w:rsidR="008C0C5C" w:rsidTr="001B5970">
        <w:tc>
          <w:tcPr>
            <w:tcW w:w="13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55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90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547AC" w:rsidTr="001B5970">
        <w:tc>
          <w:tcPr>
            <w:tcW w:w="1384"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552"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906" w:type="dxa"/>
            <w:shd w:val="clear" w:color="auto" w:fill="auto"/>
          </w:tcPr>
          <w:p w:rsidR="009547AC" w:rsidRDefault="00D87909">
            <w:r w:rsidRPr="00D156A4">
              <w:rPr>
                <w:rFonts w:ascii="Consolas" w:hAnsi="Consolas"/>
                <w:color w:val="000000"/>
                <w:sz w:val="20"/>
                <w:shd w:val="clear" w:color="FFFFFF" w:fill="D9D9D9"/>
              </w:rPr>
              <w:t>Equipment type</w:t>
            </w:r>
          </w:p>
        </w:tc>
      </w:tr>
      <w:tr w:rsidR="009547AC" w:rsidTr="001B5970">
        <w:tc>
          <w:tcPr>
            <w:tcW w:w="1384" w:type="dxa"/>
            <w:shd w:val="clear" w:color="auto" w:fill="auto"/>
          </w:tcPr>
          <w:p w:rsidR="009547AC" w:rsidRDefault="009547AC"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552" w:type="dxa"/>
            <w:shd w:val="clear" w:color="auto" w:fill="auto"/>
          </w:tcPr>
          <w:p w:rsidR="009547AC" w:rsidRDefault="009547AC"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906" w:type="dxa"/>
            <w:shd w:val="clear" w:color="auto" w:fill="auto"/>
          </w:tcPr>
          <w:p w:rsidR="009547AC" w:rsidRDefault="00EF00AC">
            <w:r w:rsidRPr="00DF2B5C">
              <w:rPr>
                <w:rFonts w:ascii="Consolas" w:hAnsi="Consolas"/>
                <w:color w:val="000000"/>
                <w:sz w:val="20"/>
                <w:shd w:val="clear" w:color="FFFFFF" w:fill="D9D9D9"/>
              </w:rPr>
              <w:t>Device ciphertext ID</w:t>
            </w:r>
          </w:p>
        </w:tc>
      </w:tr>
      <w:tr w:rsidR="00A7450B" w:rsidTr="001B5970">
        <w:tc>
          <w:tcPr>
            <w:tcW w:w="1384" w:type="dxa"/>
            <w:shd w:val="clear" w:color="auto" w:fill="auto"/>
          </w:tcPr>
          <w:p w:rsidR="00A7450B" w:rsidRDefault="007D2C60" w:rsidP="00AF70E0">
            <w:pPr>
              <w:jc w:val="left"/>
              <w:rPr>
                <w:rFonts w:ascii="Consolas" w:hAnsi="Consolas"/>
                <w:color w:val="000000"/>
                <w:sz w:val="20"/>
                <w:highlight w:val="white"/>
              </w:rPr>
            </w:pPr>
            <w:r>
              <w:rPr>
                <w:rFonts w:ascii="Consolas" w:hAnsi="Consolas" w:hint="eastAsia"/>
                <w:color w:val="000000"/>
                <w:sz w:val="20"/>
                <w:highlight w:val="white"/>
              </w:rPr>
              <w:t>num</w:t>
            </w:r>
          </w:p>
        </w:tc>
        <w:tc>
          <w:tcPr>
            <w:tcW w:w="2552" w:type="dxa"/>
            <w:shd w:val="clear" w:color="auto" w:fill="auto"/>
          </w:tcPr>
          <w:p w:rsidR="00A7450B" w:rsidRDefault="007D2C60" w:rsidP="00AF70E0">
            <w:pPr>
              <w:jc w:val="left"/>
              <w:rPr>
                <w:rFonts w:ascii="Consolas" w:hAnsi="Consolas"/>
                <w:color w:val="000000"/>
                <w:sz w:val="20"/>
                <w:highlight w:val="white"/>
              </w:rPr>
            </w:pPr>
            <w:r>
              <w:rPr>
                <w:rFonts w:ascii="Consolas" w:hAnsi="Consolas" w:hint="eastAsia"/>
                <w:color w:val="000000"/>
                <w:sz w:val="20"/>
                <w:highlight w:val="white"/>
              </w:rPr>
              <w:t>int</w:t>
            </w:r>
          </w:p>
        </w:tc>
        <w:tc>
          <w:tcPr>
            <w:tcW w:w="4906" w:type="dxa"/>
            <w:shd w:val="clear" w:color="auto" w:fill="auto"/>
          </w:tcPr>
          <w:p w:rsidR="00A7450B" w:rsidRPr="00DF2B5C" w:rsidRDefault="005F2451">
            <w:pPr>
              <w:rPr>
                <w:rFonts w:ascii="Consolas" w:hAnsi="Consolas"/>
                <w:color w:val="000000"/>
                <w:sz w:val="20"/>
                <w:shd w:val="clear" w:color="FFFFFF" w:fill="D9D9D9"/>
              </w:rPr>
            </w:pPr>
            <w:r w:rsidRPr="005F2451">
              <w:rPr>
                <w:rFonts w:ascii="Consolas" w:hAnsi="Consolas"/>
                <w:color w:val="000000"/>
                <w:sz w:val="20"/>
                <w:shd w:val="clear" w:color="FFFFFF" w:fill="D9D9D9"/>
              </w:rPr>
              <w:t>Left and right side numbering, 0 left side (single person version), 1 right side</w:t>
            </w:r>
          </w:p>
        </w:tc>
      </w:tr>
      <w:tr w:rsidR="009547AC" w:rsidTr="001B5970">
        <w:tc>
          <w:tcPr>
            <w:tcW w:w="1384"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552" w:type="dxa"/>
            <w:shd w:val="clear" w:color="auto" w:fill="auto"/>
          </w:tcPr>
          <w:p w:rsidR="009547AC" w:rsidRDefault="009547AC"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SleepState" w:history="1">
              <w:r w:rsidRPr="005948D2">
                <w:rPr>
                  <w:rStyle w:val="a7"/>
                  <w:rFonts w:ascii="Consolas" w:hAnsi="Consolas" w:cs="Consolas"/>
                  <w:kern w:val="0"/>
                  <w:sz w:val="24"/>
                </w:rPr>
                <w:t>SleepState</w:t>
              </w:r>
            </w:hyperlink>
            <w:r>
              <w:rPr>
                <w:rFonts w:ascii="Consolas" w:hAnsi="Consolas" w:hint="eastAsia"/>
                <w:color w:val="000000"/>
                <w:sz w:val="20"/>
                <w:highlight w:val="white"/>
                <w:shd w:val="clear" w:color="FFFFFF" w:fill="D9D9D9"/>
              </w:rPr>
              <w:t>&gt;</w:t>
            </w:r>
          </w:p>
        </w:tc>
        <w:tc>
          <w:tcPr>
            <w:tcW w:w="4906" w:type="dxa"/>
            <w:shd w:val="clear" w:color="auto" w:fill="auto"/>
          </w:tcPr>
          <w:p w:rsidR="009547AC" w:rsidRDefault="001A0C2C">
            <w:r w:rsidRPr="001A0C2C">
              <w:t xml:space="preserve">Callback interface to return sleep state information. Please refer to </w:t>
            </w:r>
            <w:r w:rsidR="001F493C">
              <w:rPr>
                <w:rFonts w:ascii="Consolas" w:hAnsi="Consolas" w:cs="Consolas" w:hint="eastAsia"/>
                <w:color w:val="000000"/>
                <w:kern w:val="0"/>
                <w:sz w:val="24"/>
              </w:rPr>
              <w:t>S</w:t>
            </w:r>
            <w:r w:rsidR="001F493C">
              <w:rPr>
                <w:rFonts w:ascii="Consolas" w:hAnsi="Consolas" w:cs="Consolas"/>
                <w:color w:val="000000"/>
                <w:kern w:val="0"/>
                <w:sz w:val="24"/>
              </w:rPr>
              <w:t>leep</w:t>
            </w:r>
            <w:r w:rsidR="001F493C">
              <w:rPr>
                <w:rFonts w:ascii="Consolas" w:hAnsi="Consolas" w:cs="Consolas" w:hint="eastAsia"/>
                <w:color w:val="000000"/>
                <w:kern w:val="0"/>
                <w:sz w:val="24"/>
              </w:rPr>
              <w:t>S</w:t>
            </w:r>
            <w:r w:rsidRPr="001F493C">
              <w:rPr>
                <w:rFonts w:ascii="Consolas" w:hAnsi="Consolas" w:cs="Consolas"/>
                <w:color w:val="000000"/>
                <w:kern w:val="0"/>
                <w:sz w:val="24"/>
              </w:rPr>
              <w:t>tate</w:t>
            </w:r>
            <w:r w:rsidRPr="001A0C2C">
              <w:t xml:space="preserve"> for details</w:t>
            </w:r>
          </w:p>
        </w:tc>
      </w:tr>
    </w:tbl>
    <w:p w:rsidR="008C0C5C" w:rsidRDefault="00543835">
      <w:pPr>
        <w:pStyle w:val="2"/>
        <w:numPr>
          <w:ilvl w:val="0"/>
          <w:numId w:val="2"/>
        </w:numPr>
      </w:pPr>
      <w:bookmarkStart w:id="29" w:name="_Toc150962676"/>
      <w:r w:rsidRPr="00543835">
        <w:t>Query environment parameters</w:t>
      </w:r>
      <w:bookmarkEnd w:id="29"/>
    </w:p>
    <w:p w:rsidR="00462B47" w:rsidRPr="00462B47" w:rsidRDefault="00462B47" w:rsidP="00462B47">
      <w:pPr>
        <w:autoSpaceDE w:val="0"/>
        <w:autoSpaceDN w:val="0"/>
        <w:adjustRightInd w:val="0"/>
        <w:jc w:val="left"/>
        <w:rPr>
          <w:rFonts w:ascii="Consolas" w:hAnsi="Consolas" w:cs="Consolas"/>
          <w:kern w:val="0"/>
          <w:sz w:val="24"/>
        </w:rPr>
      </w:pPr>
      <w:r w:rsidRPr="00462B47">
        <w:rPr>
          <w:rFonts w:ascii="Consolas" w:hAnsi="Consolas" w:cs="Consolas"/>
          <w:b/>
          <w:bCs/>
          <w:color w:val="7F0055"/>
          <w:kern w:val="0"/>
          <w:sz w:val="24"/>
        </w:rPr>
        <w:t>public</w:t>
      </w:r>
      <w:r w:rsidRPr="00462B47">
        <w:rPr>
          <w:rFonts w:ascii="Consolas" w:hAnsi="Consolas" w:cs="Consolas"/>
          <w:color w:val="000000"/>
          <w:kern w:val="0"/>
          <w:sz w:val="24"/>
        </w:rPr>
        <w:t xml:space="preserve"> </w:t>
      </w:r>
      <w:r w:rsidRPr="00462B47">
        <w:rPr>
          <w:rFonts w:ascii="Consolas" w:hAnsi="Consolas" w:cs="Consolas"/>
          <w:b/>
          <w:bCs/>
          <w:color w:val="7F0055"/>
          <w:kern w:val="0"/>
          <w:sz w:val="24"/>
        </w:rPr>
        <w:t>void</w:t>
      </w:r>
      <w:r w:rsidRPr="00462B47">
        <w:rPr>
          <w:rFonts w:ascii="Consolas" w:hAnsi="Consolas" w:cs="Consolas"/>
          <w:color w:val="000000"/>
          <w:kern w:val="0"/>
          <w:sz w:val="24"/>
        </w:rPr>
        <w:t xml:space="preserve"> queryEnvironmentData(</w:t>
      </w:r>
      <w:r w:rsidRPr="00462B47">
        <w:rPr>
          <w:rFonts w:ascii="Consolas" w:hAnsi="Consolas" w:cs="Consolas"/>
          <w:b/>
          <w:bCs/>
          <w:color w:val="7F0055"/>
          <w:kern w:val="0"/>
          <w:sz w:val="24"/>
        </w:rPr>
        <w:t>final</w:t>
      </w:r>
      <w:r w:rsidRPr="00462B47">
        <w:rPr>
          <w:rFonts w:ascii="Consolas" w:hAnsi="Consolas" w:cs="Consolas"/>
          <w:color w:val="000000"/>
          <w:kern w:val="0"/>
          <w:sz w:val="24"/>
        </w:rPr>
        <w:t xml:space="preserve"> String </w:t>
      </w:r>
      <w:r w:rsidRPr="00462B47">
        <w:rPr>
          <w:rFonts w:ascii="Consolas" w:hAnsi="Consolas" w:cs="Consolas"/>
          <w:color w:val="6A3E3E"/>
          <w:kern w:val="0"/>
          <w:sz w:val="24"/>
        </w:rPr>
        <w:t>deviceId</w:t>
      </w:r>
      <w:r w:rsidRPr="00462B47">
        <w:rPr>
          <w:rFonts w:ascii="Consolas" w:hAnsi="Consolas" w:cs="Consolas"/>
          <w:color w:val="000000"/>
          <w:kern w:val="0"/>
          <w:sz w:val="24"/>
        </w:rPr>
        <w:t xml:space="preserve">, </w:t>
      </w:r>
      <w:r w:rsidRPr="00462B47">
        <w:rPr>
          <w:rFonts w:ascii="Consolas" w:hAnsi="Consolas" w:cs="Consolas"/>
          <w:b/>
          <w:bCs/>
          <w:color w:val="7F0055"/>
          <w:kern w:val="0"/>
          <w:sz w:val="24"/>
        </w:rPr>
        <w:t>final</w:t>
      </w:r>
      <w:r w:rsidRPr="00462B47">
        <w:rPr>
          <w:rFonts w:ascii="Consolas" w:hAnsi="Consolas" w:cs="Consolas"/>
          <w:color w:val="000000"/>
          <w:kern w:val="0"/>
          <w:sz w:val="24"/>
        </w:rPr>
        <w:t xml:space="preserve"> IResultCallback&lt;</w:t>
      </w:r>
      <w:hyperlink w:anchor="_EnvironmentData_1" w:history="1">
        <w:r w:rsidRPr="00462B47">
          <w:rPr>
            <w:rStyle w:val="a7"/>
            <w:rFonts w:ascii="Consolas" w:hAnsi="Consolas" w:cs="Consolas"/>
            <w:kern w:val="0"/>
            <w:sz w:val="24"/>
          </w:rPr>
          <w:t>EnvironmentData</w:t>
        </w:r>
      </w:hyperlink>
      <w:r w:rsidRPr="00462B47">
        <w:rPr>
          <w:rFonts w:ascii="Consolas" w:hAnsi="Consolas" w:cs="Consolas"/>
          <w:color w:val="000000"/>
          <w:kern w:val="0"/>
          <w:sz w:val="24"/>
        </w:rPr>
        <w:t xml:space="preserve">&gt; </w:t>
      </w:r>
      <w:r w:rsidRPr="00462B47">
        <w:rPr>
          <w:rFonts w:ascii="Consolas" w:hAnsi="Consolas" w:cs="Consolas"/>
          <w:color w:val="6A3E3E"/>
          <w:kern w:val="0"/>
          <w:sz w:val="24"/>
        </w:rPr>
        <w:t>cb</w:t>
      </w:r>
      <w:r w:rsidRPr="00462B47">
        <w:rPr>
          <w:rFonts w:ascii="Consolas" w:hAnsi="Consolas" w:cs="Consolas"/>
          <w:color w:val="000000"/>
          <w:kern w:val="0"/>
          <w:sz w:val="24"/>
        </w:rPr>
        <w:t>)</w:t>
      </w:r>
    </w:p>
    <w:p w:rsidR="008C0C5C" w:rsidRDefault="002B42D4">
      <w:pPr>
        <w:pStyle w:val="3"/>
        <w:rPr>
          <w:rFonts w:hint="default"/>
        </w:rPr>
      </w:pPr>
      <w:bookmarkStart w:id="30" w:name="_Toc150962677"/>
      <w:r>
        <w:t>Description</w:t>
      </w:r>
      <w:bookmarkEnd w:id="30"/>
    </w:p>
    <w:p w:rsidR="008C0C5C" w:rsidRDefault="00BE5AA6">
      <w:pPr>
        <w:ind w:firstLine="420"/>
        <w:rPr>
          <w:rFonts w:ascii="Consolas" w:hAnsi="Consolas" w:cs="Consolas"/>
          <w:sz w:val="20"/>
          <w:szCs w:val="20"/>
        </w:rPr>
      </w:pPr>
      <w:r w:rsidRPr="00BE5AA6">
        <w:rPr>
          <w:rFonts w:ascii="Consolas" w:hAnsi="Consolas" w:cs="Consolas"/>
          <w:sz w:val="20"/>
          <w:szCs w:val="20"/>
        </w:rPr>
        <w:lastRenderedPageBreak/>
        <w:t>Used to query environmental parameters, such as temperature and humidity</w:t>
      </w:r>
    </w:p>
    <w:p w:rsidR="008C0C5C" w:rsidRDefault="002B42D4">
      <w:pPr>
        <w:pStyle w:val="3"/>
        <w:rPr>
          <w:rFonts w:hint="default"/>
        </w:rPr>
      </w:pPr>
      <w:bookmarkStart w:id="31" w:name="_Toc150962678"/>
      <w:r>
        <w:t>Parameters</w:t>
      </w:r>
      <w:bookmarkEnd w:id="3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DC25B4">
        <w:trPr>
          <w:trHeight w:val="90"/>
        </w:trPr>
        <w:tc>
          <w:tcPr>
            <w:tcW w:w="1704" w:type="dxa"/>
            <w:shd w:val="clear" w:color="auto" w:fill="auto"/>
          </w:tcPr>
          <w:p w:rsidR="00DC25B4" w:rsidRDefault="00DC25B4"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3213" w:type="dxa"/>
            <w:shd w:val="clear" w:color="auto" w:fill="auto"/>
          </w:tcPr>
          <w:p w:rsidR="00DC25B4" w:rsidRDefault="00DC25B4"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3925" w:type="dxa"/>
            <w:shd w:val="clear" w:color="auto" w:fill="auto"/>
          </w:tcPr>
          <w:p w:rsidR="00DC25B4" w:rsidRDefault="00E72E73">
            <w:r w:rsidRPr="00DF2B5C">
              <w:rPr>
                <w:rFonts w:ascii="Consolas" w:hAnsi="Consolas"/>
                <w:color w:val="000000"/>
                <w:sz w:val="20"/>
                <w:shd w:val="clear" w:color="FFFFFF" w:fill="D9D9D9"/>
              </w:rPr>
              <w:t>Device ciphertext ID</w:t>
            </w:r>
          </w:p>
        </w:tc>
      </w:tr>
      <w:tr w:rsidR="00DC25B4">
        <w:tc>
          <w:tcPr>
            <w:tcW w:w="1704" w:type="dxa"/>
            <w:shd w:val="clear" w:color="auto" w:fill="auto"/>
          </w:tcPr>
          <w:p w:rsidR="00DC25B4" w:rsidRDefault="00DC25B4"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DC25B4" w:rsidRDefault="00DC25B4"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EnvironmentData_1" w:history="1">
              <w:r w:rsidRPr="007830C7">
                <w:rPr>
                  <w:rStyle w:val="a7"/>
                  <w:rFonts w:ascii="Consolas" w:hAnsi="Consolas" w:cs="Consolas"/>
                  <w:kern w:val="0"/>
                  <w:sz w:val="24"/>
                </w:rPr>
                <w:t>EnvironmentData</w:t>
              </w:r>
            </w:hyperlink>
            <w:r>
              <w:rPr>
                <w:rFonts w:ascii="Consolas" w:hAnsi="Consolas" w:hint="eastAsia"/>
                <w:color w:val="000000"/>
                <w:sz w:val="20"/>
                <w:highlight w:val="white"/>
                <w:shd w:val="clear" w:color="FFFFFF" w:fill="D9D9D9"/>
              </w:rPr>
              <w:t>&gt;</w:t>
            </w:r>
          </w:p>
        </w:tc>
        <w:tc>
          <w:tcPr>
            <w:tcW w:w="3925" w:type="dxa"/>
            <w:shd w:val="clear" w:color="auto" w:fill="auto"/>
          </w:tcPr>
          <w:p w:rsidR="00DC25B4" w:rsidRDefault="003263D5" w:rsidP="00B74B13">
            <w:r w:rsidRPr="003263D5">
              <w:t xml:space="preserve">Callback interface, return environment parameters, detailed reference: </w:t>
            </w:r>
            <w:r w:rsidR="00B74B13">
              <w:rPr>
                <w:rFonts w:hint="eastAsia"/>
              </w:rPr>
              <w:t>E</w:t>
            </w:r>
            <w:r w:rsidRPr="003263D5">
              <w:t>nvironment</w:t>
            </w:r>
            <w:r w:rsidR="00B74B13">
              <w:rPr>
                <w:rFonts w:hint="eastAsia"/>
              </w:rPr>
              <w:t>D</w:t>
            </w:r>
            <w:r w:rsidRPr="003263D5">
              <w:t>ata</w:t>
            </w:r>
          </w:p>
        </w:tc>
      </w:tr>
    </w:tbl>
    <w:p w:rsidR="008C0C5C" w:rsidRDefault="00535E03">
      <w:pPr>
        <w:pStyle w:val="2"/>
        <w:numPr>
          <w:ilvl w:val="0"/>
          <w:numId w:val="2"/>
        </w:numPr>
      </w:pPr>
      <w:bookmarkStart w:id="32" w:name="_Toc150962679"/>
      <w:r w:rsidRPr="00535E03">
        <w:t>Turn on real-time data</w:t>
      </w:r>
      <w:bookmarkEnd w:id="32"/>
    </w:p>
    <w:p w:rsidR="004075B4" w:rsidRPr="004075B4" w:rsidRDefault="004075B4" w:rsidP="004075B4">
      <w:pPr>
        <w:autoSpaceDE w:val="0"/>
        <w:autoSpaceDN w:val="0"/>
        <w:adjustRightInd w:val="0"/>
        <w:jc w:val="left"/>
        <w:rPr>
          <w:rFonts w:ascii="Consolas" w:hAnsi="Consolas" w:cs="Consolas"/>
          <w:kern w:val="0"/>
          <w:sz w:val="24"/>
        </w:rPr>
      </w:pPr>
      <w:r w:rsidRPr="004075B4">
        <w:rPr>
          <w:rFonts w:ascii="Consolas" w:hAnsi="Consolas" w:cs="Consolas"/>
          <w:b/>
          <w:bCs/>
          <w:color w:val="7F0055"/>
          <w:kern w:val="0"/>
          <w:sz w:val="24"/>
        </w:rPr>
        <w:t>public</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void</w:t>
      </w:r>
      <w:r w:rsidRPr="004075B4">
        <w:rPr>
          <w:rFonts w:ascii="Consolas" w:hAnsi="Consolas" w:cs="Consolas"/>
          <w:color w:val="000000"/>
          <w:kern w:val="0"/>
          <w:sz w:val="24"/>
        </w:rPr>
        <w:t xml:space="preserve"> startRealTimeData(</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short</w:t>
      </w:r>
      <w:r w:rsidRPr="004075B4">
        <w:rPr>
          <w:rFonts w:ascii="Consolas" w:hAnsi="Consolas" w:cs="Consolas"/>
          <w:color w:val="000000"/>
          <w:kern w:val="0"/>
          <w:sz w:val="24"/>
        </w:rPr>
        <w:t xml:space="preserve"> </w:t>
      </w:r>
      <w:r w:rsidRPr="004075B4">
        <w:rPr>
          <w:rFonts w:ascii="Consolas" w:hAnsi="Consolas" w:cs="Consolas"/>
          <w:color w:val="6A3E3E"/>
          <w:kern w:val="0"/>
          <w:sz w:val="24"/>
        </w:rPr>
        <w:t>deviceType</w:t>
      </w:r>
      <w:r w:rsidRPr="004075B4">
        <w:rPr>
          <w:rFonts w:ascii="Consolas" w:hAnsi="Consolas" w:cs="Consolas"/>
          <w:color w:val="000000"/>
          <w:kern w:val="0"/>
          <w:sz w:val="24"/>
        </w:rPr>
        <w:t xml:space="preserve">, </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String </w:t>
      </w:r>
      <w:r w:rsidRPr="004075B4">
        <w:rPr>
          <w:rFonts w:ascii="Consolas" w:hAnsi="Consolas" w:cs="Consolas"/>
          <w:color w:val="6A3E3E"/>
          <w:kern w:val="0"/>
          <w:sz w:val="24"/>
        </w:rPr>
        <w:t>deviceId</w:t>
      </w:r>
      <w:r w:rsidRPr="004075B4">
        <w:rPr>
          <w:rFonts w:ascii="Consolas" w:hAnsi="Consolas" w:cs="Consolas"/>
          <w:color w:val="000000"/>
          <w:kern w:val="0"/>
          <w:sz w:val="24"/>
        </w:rPr>
        <w:t xml:space="preserve">, </w:t>
      </w:r>
      <w:r w:rsidR="003527F6">
        <w:rPr>
          <w:rFonts w:ascii="Consolas" w:hAnsi="Consolas" w:cs="Consolas"/>
          <w:b/>
          <w:bCs/>
          <w:color w:val="7F0055"/>
          <w:kern w:val="0"/>
          <w:sz w:val="24"/>
        </w:rPr>
        <w:t>final</w:t>
      </w:r>
      <w:r w:rsidR="003527F6">
        <w:rPr>
          <w:rFonts w:ascii="Consolas" w:hAnsi="Consolas" w:cs="Consolas"/>
          <w:color w:val="000000"/>
          <w:kern w:val="0"/>
          <w:sz w:val="24"/>
        </w:rPr>
        <w:t xml:space="preserve"> </w:t>
      </w:r>
      <w:r w:rsidR="003527F6" w:rsidRPr="005B2194">
        <w:rPr>
          <w:rFonts w:ascii="Consolas" w:hAnsi="Consolas" w:cs="Consolas" w:hint="eastAsia"/>
          <w:b/>
          <w:bCs/>
          <w:color w:val="7F0055"/>
          <w:kern w:val="0"/>
          <w:sz w:val="24"/>
        </w:rPr>
        <w:t>int</w:t>
      </w:r>
      <w:r w:rsidR="003527F6">
        <w:rPr>
          <w:rFonts w:ascii="Consolas" w:hAnsi="Consolas" w:cs="Consolas"/>
          <w:color w:val="000000"/>
          <w:kern w:val="0"/>
          <w:sz w:val="24"/>
        </w:rPr>
        <w:t xml:space="preserve"> </w:t>
      </w:r>
      <w:r w:rsidR="003527F6">
        <w:rPr>
          <w:rFonts w:ascii="Consolas" w:hAnsi="Consolas" w:cs="Consolas" w:hint="eastAsia"/>
          <w:color w:val="6A3E3E"/>
          <w:kern w:val="0"/>
          <w:sz w:val="24"/>
        </w:rPr>
        <w:t>num</w:t>
      </w:r>
      <w:r w:rsidR="003527F6">
        <w:rPr>
          <w:rFonts w:ascii="Consolas" w:hAnsi="Consolas" w:cs="Consolas"/>
          <w:color w:val="000000"/>
          <w:kern w:val="0"/>
          <w:sz w:val="24"/>
        </w:rPr>
        <w:t>,</w:t>
      </w:r>
      <w:r w:rsidR="003527F6">
        <w:rPr>
          <w:rFonts w:ascii="Consolas" w:hAnsi="Consolas" w:cs="Consolas" w:hint="eastAsia"/>
          <w:color w:val="000000"/>
          <w:kern w:val="0"/>
          <w:sz w:val="24"/>
        </w:rPr>
        <w:t xml:space="preserve"> </w:t>
      </w:r>
      <w:r w:rsidRPr="004075B4">
        <w:rPr>
          <w:rFonts w:ascii="Consolas" w:hAnsi="Consolas" w:cs="Consolas"/>
          <w:b/>
          <w:bCs/>
          <w:color w:val="7F0055"/>
          <w:kern w:val="0"/>
          <w:sz w:val="24"/>
        </w:rPr>
        <w:t>final</w:t>
      </w:r>
      <w:r w:rsidRPr="004075B4">
        <w:rPr>
          <w:rFonts w:ascii="Consolas" w:hAnsi="Consolas" w:cs="Consolas"/>
          <w:color w:val="000000"/>
          <w:kern w:val="0"/>
          <w:sz w:val="24"/>
        </w:rPr>
        <w:t xml:space="preserve"> IResultCallback&lt;</w:t>
      </w:r>
      <w:hyperlink w:anchor="_RealTimeData_1" w:history="1">
        <w:r w:rsidRPr="004075B4">
          <w:rPr>
            <w:rStyle w:val="a7"/>
            <w:rFonts w:ascii="Consolas" w:hAnsi="Consolas" w:cs="Consolas"/>
            <w:kern w:val="0"/>
            <w:sz w:val="24"/>
          </w:rPr>
          <w:t>RealTimeData</w:t>
        </w:r>
      </w:hyperlink>
      <w:r w:rsidRPr="004075B4">
        <w:rPr>
          <w:rFonts w:ascii="Consolas" w:hAnsi="Consolas" w:cs="Consolas"/>
          <w:color w:val="000000"/>
          <w:kern w:val="0"/>
          <w:sz w:val="24"/>
        </w:rPr>
        <w:t xml:space="preserve">&gt; </w:t>
      </w:r>
      <w:r w:rsidRPr="004075B4">
        <w:rPr>
          <w:rFonts w:ascii="Consolas" w:hAnsi="Consolas" w:cs="Consolas"/>
          <w:color w:val="6A3E3E"/>
          <w:kern w:val="0"/>
          <w:sz w:val="24"/>
        </w:rPr>
        <w:t>cb</w:t>
      </w:r>
      <w:r w:rsidRPr="004075B4">
        <w:rPr>
          <w:rFonts w:ascii="Consolas" w:hAnsi="Consolas" w:cs="Consolas"/>
          <w:color w:val="000000"/>
          <w:kern w:val="0"/>
          <w:sz w:val="24"/>
        </w:rPr>
        <w:t>)</w:t>
      </w:r>
    </w:p>
    <w:p w:rsidR="008C0C5C" w:rsidRDefault="002B42D4">
      <w:pPr>
        <w:pStyle w:val="3"/>
        <w:rPr>
          <w:rFonts w:hint="default"/>
        </w:rPr>
      </w:pPr>
      <w:bookmarkStart w:id="33" w:name="_Toc150962680"/>
      <w:r>
        <w:t>Description</w:t>
      </w:r>
      <w:bookmarkEnd w:id="33"/>
    </w:p>
    <w:p w:rsidR="008C0C5C" w:rsidRDefault="00475E5F">
      <w:pPr>
        <w:ind w:firstLine="420"/>
        <w:rPr>
          <w:rFonts w:ascii="Consolas" w:hAnsi="Consolas" w:cs="Consolas"/>
          <w:sz w:val="20"/>
          <w:szCs w:val="20"/>
        </w:rPr>
      </w:pPr>
      <w:r w:rsidRPr="00475E5F">
        <w:rPr>
          <w:rFonts w:ascii="Consolas" w:hAnsi="Consolas" w:cs="Consolas"/>
          <w:sz w:val="20"/>
          <w:szCs w:val="20"/>
        </w:rPr>
        <w:t>Used to view real-time heart rate breathing</w:t>
      </w:r>
    </w:p>
    <w:p w:rsidR="008C0C5C" w:rsidRDefault="002B42D4">
      <w:pPr>
        <w:pStyle w:val="3"/>
        <w:rPr>
          <w:rFonts w:hint="default"/>
        </w:rPr>
      </w:pPr>
      <w:bookmarkStart w:id="34" w:name="_Toc150962681"/>
      <w:r>
        <w:t>Parameters</w:t>
      </w:r>
      <w:bookmarkEnd w:id="3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668"/>
        <w:gridCol w:w="2268"/>
        <w:gridCol w:w="4906"/>
      </w:tblGrid>
      <w:tr w:rsidR="008C0C5C" w:rsidTr="00CB638C">
        <w:tc>
          <w:tcPr>
            <w:tcW w:w="166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26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90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502B55" w:rsidTr="00CB638C">
        <w:tc>
          <w:tcPr>
            <w:tcW w:w="1668"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268"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906" w:type="dxa"/>
            <w:shd w:val="clear" w:color="auto" w:fill="auto"/>
          </w:tcPr>
          <w:p w:rsidR="00502B55" w:rsidRDefault="008541B6">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502B55" w:rsidTr="00CB638C">
        <w:tc>
          <w:tcPr>
            <w:tcW w:w="1668" w:type="dxa"/>
            <w:shd w:val="clear" w:color="auto" w:fill="auto"/>
          </w:tcPr>
          <w:p w:rsidR="00502B55" w:rsidRDefault="00502B55"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268" w:type="dxa"/>
            <w:shd w:val="clear" w:color="auto" w:fill="auto"/>
          </w:tcPr>
          <w:p w:rsidR="00502B55" w:rsidRDefault="00502B55"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906" w:type="dxa"/>
            <w:shd w:val="clear" w:color="auto" w:fill="auto"/>
          </w:tcPr>
          <w:p w:rsidR="00502B55" w:rsidRDefault="00E2392D">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E3D0C" w:rsidTr="00CB638C">
        <w:tc>
          <w:tcPr>
            <w:tcW w:w="1668" w:type="dxa"/>
            <w:shd w:val="clear" w:color="auto" w:fill="auto"/>
          </w:tcPr>
          <w:p w:rsidR="00CE3D0C" w:rsidRDefault="00CE3D0C" w:rsidP="00253212">
            <w:pPr>
              <w:jc w:val="left"/>
              <w:rPr>
                <w:rFonts w:ascii="Consolas" w:hAnsi="Consolas"/>
                <w:color w:val="000000"/>
                <w:sz w:val="20"/>
                <w:highlight w:val="white"/>
              </w:rPr>
            </w:pPr>
            <w:r>
              <w:rPr>
                <w:rFonts w:ascii="Consolas" w:hAnsi="Consolas" w:hint="eastAsia"/>
                <w:color w:val="000000"/>
                <w:sz w:val="20"/>
                <w:highlight w:val="white"/>
              </w:rPr>
              <w:t>num</w:t>
            </w:r>
          </w:p>
        </w:tc>
        <w:tc>
          <w:tcPr>
            <w:tcW w:w="2268" w:type="dxa"/>
            <w:shd w:val="clear" w:color="auto" w:fill="auto"/>
          </w:tcPr>
          <w:p w:rsidR="00CE3D0C" w:rsidRDefault="00CE3D0C" w:rsidP="00253212">
            <w:pPr>
              <w:jc w:val="left"/>
              <w:rPr>
                <w:rFonts w:ascii="Consolas" w:hAnsi="Consolas"/>
                <w:color w:val="000000"/>
                <w:sz w:val="20"/>
                <w:highlight w:val="white"/>
              </w:rPr>
            </w:pPr>
            <w:r>
              <w:rPr>
                <w:rFonts w:ascii="Consolas" w:hAnsi="Consolas" w:hint="eastAsia"/>
                <w:color w:val="000000"/>
                <w:sz w:val="20"/>
                <w:highlight w:val="white"/>
              </w:rPr>
              <w:t>int</w:t>
            </w:r>
          </w:p>
        </w:tc>
        <w:tc>
          <w:tcPr>
            <w:tcW w:w="4906" w:type="dxa"/>
            <w:shd w:val="clear" w:color="auto" w:fill="auto"/>
          </w:tcPr>
          <w:p w:rsidR="00CE3D0C" w:rsidRPr="00DF2B5C" w:rsidRDefault="00CE3D0C" w:rsidP="00253212">
            <w:pPr>
              <w:rPr>
                <w:rFonts w:ascii="Consolas" w:hAnsi="Consolas"/>
                <w:color w:val="000000"/>
                <w:sz w:val="20"/>
                <w:shd w:val="clear" w:color="FFFFFF" w:fill="D9D9D9"/>
              </w:rPr>
            </w:pPr>
            <w:r w:rsidRPr="005F2451">
              <w:rPr>
                <w:rFonts w:ascii="Consolas" w:hAnsi="Consolas"/>
                <w:color w:val="000000"/>
                <w:sz w:val="20"/>
                <w:shd w:val="clear" w:color="FFFFFF" w:fill="D9D9D9"/>
              </w:rPr>
              <w:t>Left and right side numbering, 0 left side (single person version), 1 right side</w:t>
            </w:r>
          </w:p>
        </w:tc>
      </w:tr>
      <w:tr w:rsidR="009A7E27" w:rsidTr="00CB638C">
        <w:tc>
          <w:tcPr>
            <w:tcW w:w="1668" w:type="dxa"/>
            <w:shd w:val="clear" w:color="auto" w:fill="auto"/>
          </w:tcPr>
          <w:p w:rsidR="009A7E27" w:rsidRDefault="009A7E27" w:rsidP="00AF70E0">
            <w:pPr>
              <w:jc w:val="left"/>
              <w:rPr>
                <w:rFonts w:ascii="Consolas" w:hAnsi="Consolas"/>
                <w:color w:val="000000"/>
                <w:sz w:val="20"/>
                <w:highlight w:val="white"/>
              </w:rPr>
            </w:pPr>
          </w:p>
        </w:tc>
        <w:tc>
          <w:tcPr>
            <w:tcW w:w="2268" w:type="dxa"/>
            <w:shd w:val="clear" w:color="auto" w:fill="auto"/>
          </w:tcPr>
          <w:p w:rsidR="009A7E27" w:rsidRDefault="009A7E27" w:rsidP="00AF70E0">
            <w:pPr>
              <w:jc w:val="left"/>
              <w:rPr>
                <w:rFonts w:ascii="Consolas" w:hAnsi="Consolas"/>
                <w:color w:val="000000"/>
                <w:sz w:val="20"/>
                <w:highlight w:val="white"/>
              </w:rPr>
            </w:pPr>
          </w:p>
        </w:tc>
        <w:tc>
          <w:tcPr>
            <w:tcW w:w="4906" w:type="dxa"/>
            <w:shd w:val="clear" w:color="auto" w:fill="auto"/>
          </w:tcPr>
          <w:p w:rsidR="009A7E27" w:rsidRPr="00DF2B5C" w:rsidRDefault="009A7E27">
            <w:pPr>
              <w:rPr>
                <w:rFonts w:ascii="Consolas" w:hAnsi="Consolas"/>
                <w:color w:val="000000"/>
                <w:sz w:val="20"/>
                <w:shd w:val="clear" w:color="FFFFFF" w:fill="D9D9D9"/>
              </w:rPr>
            </w:pPr>
          </w:p>
        </w:tc>
      </w:tr>
      <w:tr w:rsidR="00502B55" w:rsidTr="00CB638C">
        <w:tc>
          <w:tcPr>
            <w:tcW w:w="1668"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268" w:type="dxa"/>
            <w:shd w:val="clear" w:color="auto" w:fill="auto"/>
          </w:tcPr>
          <w:p w:rsidR="00502B55" w:rsidRDefault="00502B55"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cs="Consolas"/>
                <w:color w:val="000000"/>
                <w:kern w:val="0"/>
                <w:sz w:val="24"/>
              </w:rPr>
              <w:t xml:space="preserve"> </w:t>
            </w:r>
            <w:hyperlink w:anchor="_RealTimeData_1" w:history="1">
              <w:r w:rsidRPr="00870059">
                <w:rPr>
                  <w:rStyle w:val="a7"/>
                  <w:rFonts w:ascii="Consolas" w:hAnsi="Consolas" w:cs="Consolas"/>
                  <w:kern w:val="0"/>
                  <w:sz w:val="24"/>
                </w:rPr>
                <w:t>RealTimeData</w:t>
              </w:r>
            </w:hyperlink>
            <w:r>
              <w:rPr>
                <w:rFonts w:ascii="Consolas" w:hAnsi="Consolas" w:hint="eastAsia"/>
                <w:color w:val="000000"/>
                <w:sz w:val="20"/>
                <w:highlight w:val="white"/>
                <w:shd w:val="clear" w:color="FFFFFF" w:fill="D9D9D9"/>
              </w:rPr>
              <w:t>&gt;</w:t>
            </w:r>
          </w:p>
        </w:tc>
        <w:tc>
          <w:tcPr>
            <w:tcW w:w="4906" w:type="dxa"/>
            <w:shd w:val="clear" w:color="auto" w:fill="auto"/>
          </w:tcPr>
          <w:p w:rsidR="00502B55" w:rsidRDefault="00126444" w:rsidP="00126444">
            <w:pPr>
              <w:rPr>
                <w:rFonts w:ascii="Consolas" w:hAnsi="Consolas"/>
                <w:color w:val="000000"/>
                <w:sz w:val="20"/>
                <w:highlight w:val="white"/>
                <w:shd w:val="clear" w:color="FFFFFF" w:fill="D9D9D9"/>
              </w:rPr>
            </w:pPr>
            <w:r w:rsidRPr="00126444">
              <w:rPr>
                <w:rFonts w:ascii="Consolas" w:hAnsi="Consolas"/>
                <w:color w:val="000000"/>
                <w:sz w:val="20"/>
                <w:shd w:val="clear" w:color="FFFFFF" w:fill="D9D9D9"/>
              </w:rPr>
              <w:t xml:space="preserve">Callback interface. After successful operation, the callback interface will report heart rate and respiratory data in real time. For details, please refer to: </w:t>
            </w:r>
            <w:r>
              <w:rPr>
                <w:rFonts w:ascii="Consolas" w:hAnsi="Consolas" w:hint="eastAsia"/>
                <w:color w:val="000000"/>
                <w:sz w:val="20"/>
                <w:shd w:val="clear" w:color="FFFFFF" w:fill="D9D9D9"/>
              </w:rPr>
              <w:t>R</w:t>
            </w:r>
            <w:r w:rsidRPr="00126444">
              <w:rPr>
                <w:rFonts w:ascii="Consolas" w:hAnsi="Consolas"/>
                <w:color w:val="000000"/>
                <w:sz w:val="20"/>
                <w:shd w:val="clear" w:color="FFFFFF" w:fill="D9D9D9"/>
              </w:rPr>
              <w:t>ealtime</w:t>
            </w:r>
            <w:r>
              <w:rPr>
                <w:rFonts w:ascii="Consolas" w:hAnsi="Consolas" w:hint="eastAsia"/>
                <w:color w:val="000000"/>
                <w:sz w:val="20"/>
                <w:shd w:val="clear" w:color="FFFFFF" w:fill="D9D9D9"/>
              </w:rPr>
              <w:t>D</w:t>
            </w:r>
            <w:r w:rsidRPr="00126444">
              <w:rPr>
                <w:rFonts w:ascii="Consolas" w:hAnsi="Consolas"/>
                <w:color w:val="000000"/>
                <w:sz w:val="20"/>
                <w:shd w:val="clear" w:color="FFFFFF" w:fill="D9D9D9"/>
              </w:rPr>
              <w:t>ata</w:t>
            </w:r>
          </w:p>
        </w:tc>
      </w:tr>
    </w:tbl>
    <w:p w:rsidR="008C0C5C" w:rsidRDefault="00027CD3" w:rsidP="00581A20">
      <w:pPr>
        <w:pStyle w:val="2"/>
        <w:numPr>
          <w:ilvl w:val="0"/>
          <w:numId w:val="2"/>
        </w:numPr>
      </w:pPr>
      <w:bookmarkStart w:id="35" w:name="_Toc150962682"/>
      <w:r>
        <w:t>Turn o</w:t>
      </w:r>
      <w:r>
        <w:rPr>
          <w:rFonts w:hint="eastAsia"/>
        </w:rPr>
        <w:t>ff</w:t>
      </w:r>
      <w:r w:rsidR="00581A20" w:rsidRPr="00535E03">
        <w:t xml:space="preserve"> real-time data</w:t>
      </w:r>
      <w:bookmarkEnd w:id="35"/>
    </w:p>
    <w:p w:rsidR="00E25D84" w:rsidRPr="00E25D84" w:rsidRDefault="00E25D84" w:rsidP="00E25D84">
      <w:pPr>
        <w:autoSpaceDE w:val="0"/>
        <w:autoSpaceDN w:val="0"/>
        <w:adjustRightInd w:val="0"/>
        <w:jc w:val="left"/>
        <w:rPr>
          <w:rFonts w:ascii="Consolas" w:hAnsi="Consolas" w:cs="Consolas"/>
          <w:kern w:val="0"/>
          <w:sz w:val="24"/>
        </w:rPr>
      </w:pPr>
      <w:r w:rsidRPr="00E25D84">
        <w:rPr>
          <w:rFonts w:ascii="Consolas" w:hAnsi="Consolas" w:cs="Consolas"/>
          <w:b/>
          <w:bCs/>
          <w:color w:val="7F0055"/>
          <w:kern w:val="0"/>
          <w:sz w:val="24"/>
        </w:rPr>
        <w:t>public</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void</w:t>
      </w:r>
      <w:r w:rsidRPr="00E25D84">
        <w:rPr>
          <w:rFonts w:ascii="Consolas" w:hAnsi="Consolas" w:cs="Consolas"/>
          <w:color w:val="000000"/>
          <w:kern w:val="0"/>
          <w:sz w:val="24"/>
        </w:rPr>
        <w:t xml:space="preserve"> stopRealTimeData(</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short</w:t>
      </w:r>
      <w:r w:rsidRPr="00E25D84">
        <w:rPr>
          <w:rFonts w:ascii="Consolas" w:hAnsi="Consolas" w:cs="Consolas"/>
          <w:color w:val="000000"/>
          <w:kern w:val="0"/>
          <w:sz w:val="24"/>
        </w:rPr>
        <w:t xml:space="preserve"> </w:t>
      </w:r>
      <w:r w:rsidRPr="00E25D84">
        <w:rPr>
          <w:rFonts w:ascii="Consolas" w:hAnsi="Consolas" w:cs="Consolas"/>
          <w:color w:val="6A3E3E"/>
          <w:kern w:val="0"/>
          <w:sz w:val="24"/>
        </w:rPr>
        <w:t>deviceType</w:t>
      </w:r>
      <w:r w:rsidRPr="00E25D84">
        <w:rPr>
          <w:rFonts w:ascii="Consolas" w:hAnsi="Consolas" w:cs="Consolas"/>
          <w:color w:val="000000"/>
          <w:kern w:val="0"/>
          <w:sz w:val="24"/>
        </w:rPr>
        <w:t xml:space="preserve">, </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String </w:t>
      </w:r>
      <w:r w:rsidRPr="00E25D84">
        <w:rPr>
          <w:rFonts w:ascii="Consolas" w:hAnsi="Consolas" w:cs="Consolas"/>
          <w:color w:val="6A3E3E"/>
          <w:kern w:val="0"/>
          <w:sz w:val="24"/>
        </w:rPr>
        <w:t>deviceId</w:t>
      </w:r>
      <w:r w:rsidRPr="00E25D84">
        <w:rPr>
          <w:rFonts w:ascii="Consolas" w:hAnsi="Consolas" w:cs="Consolas"/>
          <w:color w:val="000000"/>
          <w:kern w:val="0"/>
          <w:sz w:val="24"/>
        </w:rPr>
        <w:t xml:space="preserve">, </w:t>
      </w:r>
      <w:r w:rsidR="00340313">
        <w:rPr>
          <w:rFonts w:ascii="Consolas" w:hAnsi="Consolas" w:cs="Consolas"/>
          <w:b/>
          <w:bCs/>
          <w:color w:val="7F0055"/>
          <w:kern w:val="0"/>
          <w:sz w:val="24"/>
        </w:rPr>
        <w:t>final</w:t>
      </w:r>
      <w:r w:rsidR="00340313">
        <w:rPr>
          <w:rFonts w:ascii="Consolas" w:hAnsi="Consolas" w:cs="Consolas"/>
          <w:color w:val="000000"/>
          <w:kern w:val="0"/>
          <w:sz w:val="24"/>
        </w:rPr>
        <w:t xml:space="preserve"> </w:t>
      </w:r>
      <w:r w:rsidR="00340313" w:rsidRPr="005B2194">
        <w:rPr>
          <w:rFonts w:ascii="Consolas" w:hAnsi="Consolas" w:cs="Consolas" w:hint="eastAsia"/>
          <w:b/>
          <w:bCs/>
          <w:color w:val="7F0055"/>
          <w:kern w:val="0"/>
          <w:sz w:val="24"/>
        </w:rPr>
        <w:t>int</w:t>
      </w:r>
      <w:r w:rsidR="00340313">
        <w:rPr>
          <w:rFonts w:ascii="Consolas" w:hAnsi="Consolas" w:cs="Consolas"/>
          <w:color w:val="000000"/>
          <w:kern w:val="0"/>
          <w:sz w:val="24"/>
        </w:rPr>
        <w:t xml:space="preserve"> </w:t>
      </w:r>
      <w:r w:rsidR="00340313">
        <w:rPr>
          <w:rFonts w:ascii="Consolas" w:hAnsi="Consolas" w:cs="Consolas" w:hint="eastAsia"/>
          <w:color w:val="6A3E3E"/>
          <w:kern w:val="0"/>
          <w:sz w:val="24"/>
        </w:rPr>
        <w:t>num</w:t>
      </w:r>
      <w:r w:rsidR="00340313">
        <w:rPr>
          <w:rFonts w:ascii="Consolas" w:hAnsi="Consolas" w:cs="Consolas"/>
          <w:color w:val="000000"/>
          <w:kern w:val="0"/>
          <w:sz w:val="24"/>
        </w:rPr>
        <w:t>,</w:t>
      </w:r>
      <w:r w:rsidR="00340313">
        <w:rPr>
          <w:rFonts w:ascii="Consolas" w:hAnsi="Consolas" w:cs="Consolas" w:hint="eastAsia"/>
          <w:color w:val="000000"/>
          <w:kern w:val="0"/>
          <w:sz w:val="24"/>
        </w:rPr>
        <w:t xml:space="preserve"> </w:t>
      </w:r>
      <w:r w:rsidRPr="00E25D84">
        <w:rPr>
          <w:rFonts w:ascii="Consolas" w:hAnsi="Consolas" w:cs="Consolas"/>
          <w:b/>
          <w:bCs/>
          <w:color w:val="7F0055"/>
          <w:kern w:val="0"/>
          <w:sz w:val="24"/>
        </w:rPr>
        <w:t>final</w:t>
      </w:r>
      <w:r w:rsidRPr="00E25D84">
        <w:rPr>
          <w:rFonts w:ascii="Consolas" w:hAnsi="Consolas" w:cs="Consolas"/>
          <w:color w:val="000000"/>
          <w:kern w:val="0"/>
          <w:sz w:val="24"/>
        </w:rPr>
        <w:t xml:space="preserve"> IResultCallback&lt;Void&gt; </w:t>
      </w:r>
      <w:r w:rsidRPr="00E25D84">
        <w:rPr>
          <w:rFonts w:ascii="Consolas" w:hAnsi="Consolas" w:cs="Consolas"/>
          <w:color w:val="6A3E3E"/>
          <w:kern w:val="0"/>
          <w:sz w:val="24"/>
        </w:rPr>
        <w:t>cb</w:t>
      </w:r>
      <w:r w:rsidRPr="00E25D84">
        <w:rPr>
          <w:rFonts w:ascii="Consolas" w:hAnsi="Consolas" w:cs="Consolas"/>
          <w:color w:val="000000"/>
          <w:kern w:val="0"/>
          <w:sz w:val="24"/>
        </w:rPr>
        <w:t>)</w:t>
      </w:r>
    </w:p>
    <w:p w:rsidR="008C0C5C" w:rsidRDefault="002B42D4">
      <w:pPr>
        <w:pStyle w:val="3"/>
        <w:rPr>
          <w:rFonts w:hint="default"/>
        </w:rPr>
      </w:pPr>
      <w:bookmarkStart w:id="36" w:name="_Toc150962683"/>
      <w:r>
        <w:t>Description</w:t>
      </w:r>
      <w:bookmarkEnd w:id="36"/>
    </w:p>
    <w:p w:rsidR="008C0C5C" w:rsidRDefault="005025D0">
      <w:pPr>
        <w:ind w:firstLine="420"/>
        <w:rPr>
          <w:rFonts w:ascii="Consolas" w:hAnsi="Consolas" w:cs="Consolas"/>
          <w:sz w:val="20"/>
          <w:szCs w:val="20"/>
        </w:rPr>
      </w:pPr>
      <w:r w:rsidRPr="005025D0">
        <w:rPr>
          <w:rFonts w:ascii="Consolas" w:hAnsi="Consolas" w:cs="Consolas"/>
          <w:sz w:val="20"/>
          <w:szCs w:val="20"/>
        </w:rPr>
        <w:t>It is used to turn off the real-time data. After shutdown, the device will not report the heart rate and respiratory data in real time, but it is still under monitoring.</w:t>
      </w:r>
    </w:p>
    <w:p w:rsidR="008C0C5C" w:rsidRDefault="002B42D4">
      <w:pPr>
        <w:pStyle w:val="3"/>
        <w:rPr>
          <w:rFonts w:hint="default"/>
        </w:rPr>
      </w:pPr>
      <w:bookmarkStart w:id="37" w:name="_Toc150962684"/>
      <w:r>
        <w:lastRenderedPageBreak/>
        <w:t>Parameters</w:t>
      </w:r>
      <w:bookmarkEnd w:id="3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3213"/>
        <w:gridCol w:w="3925"/>
      </w:tblGrid>
      <w:tr w:rsidR="008C0C5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321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92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5166A">
        <w:tc>
          <w:tcPr>
            <w:tcW w:w="1704" w:type="dxa"/>
            <w:shd w:val="clear" w:color="auto" w:fill="auto"/>
          </w:tcPr>
          <w:p w:rsidR="0025166A" w:rsidRDefault="0025166A"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3213" w:type="dxa"/>
            <w:shd w:val="clear" w:color="auto" w:fill="auto"/>
          </w:tcPr>
          <w:p w:rsidR="0025166A" w:rsidRDefault="0025166A"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3925" w:type="dxa"/>
            <w:shd w:val="clear" w:color="auto" w:fill="auto"/>
          </w:tcPr>
          <w:p w:rsidR="0025166A" w:rsidRDefault="0025166A"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25166A">
        <w:tc>
          <w:tcPr>
            <w:tcW w:w="1704" w:type="dxa"/>
            <w:shd w:val="clear" w:color="auto" w:fill="auto"/>
          </w:tcPr>
          <w:p w:rsidR="0025166A" w:rsidRDefault="0025166A"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3213" w:type="dxa"/>
            <w:shd w:val="clear" w:color="auto" w:fill="auto"/>
          </w:tcPr>
          <w:p w:rsidR="0025166A" w:rsidRDefault="0025166A"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3925" w:type="dxa"/>
            <w:shd w:val="clear" w:color="auto" w:fill="auto"/>
          </w:tcPr>
          <w:p w:rsidR="0025166A" w:rsidRDefault="0025166A"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340313">
        <w:tc>
          <w:tcPr>
            <w:tcW w:w="1704" w:type="dxa"/>
            <w:shd w:val="clear" w:color="auto" w:fill="auto"/>
          </w:tcPr>
          <w:p w:rsidR="00340313" w:rsidRDefault="00DF2F22" w:rsidP="00AF70E0">
            <w:pPr>
              <w:jc w:val="left"/>
              <w:rPr>
                <w:rFonts w:ascii="Consolas" w:hAnsi="Consolas"/>
                <w:color w:val="000000"/>
                <w:sz w:val="20"/>
                <w:highlight w:val="white"/>
              </w:rPr>
            </w:pPr>
            <w:r>
              <w:rPr>
                <w:rFonts w:ascii="Consolas" w:hAnsi="Consolas" w:hint="eastAsia"/>
                <w:color w:val="000000"/>
                <w:sz w:val="20"/>
                <w:highlight w:val="white"/>
              </w:rPr>
              <w:t>num</w:t>
            </w:r>
          </w:p>
        </w:tc>
        <w:tc>
          <w:tcPr>
            <w:tcW w:w="3213" w:type="dxa"/>
            <w:shd w:val="clear" w:color="auto" w:fill="auto"/>
          </w:tcPr>
          <w:p w:rsidR="00340313" w:rsidRDefault="00DF2F22" w:rsidP="00AF70E0">
            <w:pPr>
              <w:jc w:val="left"/>
              <w:rPr>
                <w:rFonts w:ascii="Consolas" w:hAnsi="Consolas"/>
                <w:color w:val="000000"/>
                <w:sz w:val="20"/>
                <w:highlight w:val="white"/>
              </w:rPr>
            </w:pPr>
            <w:r>
              <w:rPr>
                <w:rFonts w:ascii="Consolas" w:hAnsi="Consolas" w:hint="eastAsia"/>
                <w:color w:val="000000"/>
                <w:sz w:val="20"/>
                <w:highlight w:val="white"/>
              </w:rPr>
              <w:t>int</w:t>
            </w:r>
          </w:p>
        </w:tc>
        <w:tc>
          <w:tcPr>
            <w:tcW w:w="3925" w:type="dxa"/>
            <w:shd w:val="clear" w:color="auto" w:fill="auto"/>
          </w:tcPr>
          <w:p w:rsidR="00340313" w:rsidRPr="00DF2B5C" w:rsidRDefault="00DF2F22" w:rsidP="00AF70E0">
            <w:pPr>
              <w:rPr>
                <w:rFonts w:ascii="Consolas" w:hAnsi="Consolas"/>
                <w:color w:val="000000"/>
                <w:sz w:val="20"/>
                <w:shd w:val="clear" w:color="FFFFFF" w:fill="D9D9D9"/>
              </w:rPr>
            </w:pPr>
            <w:r w:rsidRPr="005F2451">
              <w:rPr>
                <w:rFonts w:ascii="Consolas" w:hAnsi="Consolas"/>
                <w:color w:val="000000"/>
                <w:sz w:val="20"/>
                <w:shd w:val="clear" w:color="FFFFFF" w:fill="D9D9D9"/>
              </w:rPr>
              <w:t>Left and right side numbering, 0 left side (single person version), 1 right side</w:t>
            </w:r>
          </w:p>
        </w:tc>
      </w:tr>
      <w:tr w:rsidR="00670AB8">
        <w:tc>
          <w:tcPr>
            <w:tcW w:w="1704" w:type="dxa"/>
            <w:shd w:val="clear" w:color="auto" w:fill="auto"/>
          </w:tcPr>
          <w:p w:rsidR="00670AB8" w:rsidRDefault="00670AB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3213" w:type="dxa"/>
            <w:shd w:val="clear" w:color="auto" w:fill="auto"/>
          </w:tcPr>
          <w:p w:rsidR="00670AB8" w:rsidRDefault="00670AB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IResultCallback&lt;Void&gt;</w:t>
            </w:r>
          </w:p>
        </w:tc>
        <w:tc>
          <w:tcPr>
            <w:tcW w:w="3925" w:type="dxa"/>
            <w:shd w:val="clear" w:color="auto" w:fill="auto"/>
          </w:tcPr>
          <w:p w:rsidR="00670AB8" w:rsidRDefault="00210A79">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8C0C5C">
      <w:pPr>
        <w:ind w:firstLine="420"/>
        <w:rPr>
          <w:rFonts w:ascii="Consolas" w:eastAsia="Consolas" w:hAnsi="Consolas"/>
          <w:b/>
          <w:color w:val="7F0055"/>
          <w:sz w:val="20"/>
          <w:highlight w:val="white"/>
        </w:rPr>
      </w:pPr>
    </w:p>
    <w:p w:rsidR="008C0C5C" w:rsidRDefault="0093539C">
      <w:pPr>
        <w:pStyle w:val="2"/>
        <w:numPr>
          <w:ilvl w:val="0"/>
          <w:numId w:val="2"/>
        </w:numPr>
        <w:rPr>
          <w:rFonts w:ascii="微软雅黑" w:eastAsia="微软雅黑" w:hAnsi="微软雅黑" w:cs="微软雅黑"/>
        </w:rPr>
      </w:pPr>
      <w:bookmarkStart w:id="38" w:name="_Toc150962685"/>
      <w:r w:rsidRPr="0093539C">
        <w:rPr>
          <w:rFonts w:ascii="微软雅黑" w:eastAsia="微软雅黑" w:hAnsi="微软雅黑" w:cs="微软雅黑"/>
        </w:rPr>
        <w:t>End monitoring manually</w:t>
      </w:r>
      <w:bookmarkEnd w:id="38"/>
    </w:p>
    <w:p w:rsidR="00500BCA" w:rsidRPr="00500BCA" w:rsidRDefault="00500BCA" w:rsidP="00500BCA">
      <w:pPr>
        <w:autoSpaceDE w:val="0"/>
        <w:autoSpaceDN w:val="0"/>
        <w:adjustRightInd w:val="0"/>
        <w:jc w:val="left"/>
        <w:rPr>
          <w:rFonts w:ascii="Consolas" w:hAnsi="Consolas" w:cs="Consolas"/>
          <w:kern w:val="0"/>
          <w:sz w:val="24"/>
        </w:rPr>
      </w:pPr>
      <w:r w:rsidRPr="00500BCA">
        <w:rPr>
          <w:rFonts w:ascii="Consolas" w:hAnsi="Consolas" w:cs="Consolas"/>
          <w:b/>
          <w:bCs/>
          <w:color w:val="7F0055"/>
          <w:kern w:val="0"/>
          <w:sz w:val="24"/>
        </w:rPr>
        <w:t>public</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void</w:t>
      </w:r>
      <w:r w:rsidRPr="00500BCA">
        <w:rPr>
          <w:rFonts w:ascii="Consolas" w:hAnsi="Consolas" w:cs="Consolas"/>
          <w:color w:val="000000"/>
          <w:kern w:val="0"/>
          <w:sz w:val="24"/>
        </w:rPr>
        <w:t xml:space="preserve"> stopCollection(</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int</w:t>
      </w:r>
      <w:r w:rsidRPr="00500BCA">
        <w:rPr>
          <w:rFonts w:ascii="Consolas" w:hAnsi="Consolas" w:cs="Consolas"/>
          <w:color w:val="000000"/>
          <w:kern w:val="0"/>
          <w:sz w:val="24"/>
        </w:rPr>
        <w:t xml:space="preserve"> </w:t>
      </w:r>
      <w:r w:rsidRPr="00500BCA">
        <w:rPr>
          <w:rFonts w:ascii="Consolas" w:hAnsi="Consolas" w:cs="Consolas"/>
          <w:color w:val="6A3E3E"/>
          <w:kern w:val="0"/>
          <w:sz w:val="24"/>
        </w:rPr>
        <w:t>userId</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short</w:t>
      </w:r>
      <w:r w:rsidRPr="00500BCA">
        <w:rPr>
          <w:rFonts w:ascii="Consolas" w:hAnsi="Consolas" w:cs="Consolas"/>
          <w:color w:val="000000"/>
          <w:kern w:val="0"/>
          <w:sz w:val="24"/>
        </w:rPr>
        <w:t xml:space="preserve"> </w:t>
      </w:r>
      <w:r w:rsidRPr="00500BCA">
        <w:rPr>
          <w:rFonts w:ascii="Consolas" w:hAnsi="Consolas" w:cs="Consolas"/>
          <w:color w:val="6A3E3E"/>
          <w:kern w:val="0"/>
          <w:sz w:val="24"/>
        </w:rPr>
        <w:t>deviceType</w:t>
      </w:r>
      <w:r w:rsidRPr="00500BCA">
        <w:rPr>
          <w:rFonts w:ascii="Consolas" w:hAnsi="Consolas" w:cs="Consolas"/>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String </w:t>
      </w:r>
      <w:r w:rsidRPr="00500BCA">
        <w:rPr>
          <w:rFonts w:ascii="Consolas" w:hAnsi="Consolas" w:cs="Consolas"/>
          <w:color w:val="6A3E3E"/>
          <w:kern w:val="0"/>
          <w:sz w:val="24"/>
        </w:rPr>
        <w:t>deviceId</w:t>
      </w:r>
      <w:r w:rsidRPr="00500BCA">
        <w:rPr>
          <w:rFonts w:ascii="Consolas" w:hAnsi="Consolas" w:cs="Consolas"/>
          <w:color w:val="000000"/>
          <w:kern w:val="0"/>
          <w:sz w:val="24"/>
        </w:rPr>
        <w:t xml:space="preserve">, </w:t>
      </w:r>
      <w:r w:rsidR="00E15B85">
        <w:rPr>
          <w:rFonts w:ascii="Consolas" w:hAnsi="Consolas" w:cs="Consolas"/>
          <w:b/>
          <w:bCs/>
          <w:color w:val="7F0055"/>
          <w:kern w:val="0"/>
          <w:sz w:val="24"/>
        </w:rPr>
        <w:t>final</w:t>
      </w:r>
      <w:r w:rsidR="00E15B85">
        <w:rPr>
          <w:rFonts w:ascii="Consolas" w:hAnsi="Consolas" w:cs="Consolas"/>
          <w:color w:val="000000"/>
          <w:kern w:val="0"/>
          <w:sz w:val="24"/>
        </w:rPr>
        <w:t xml:space="preserve"> </w:t>
      </w:r>
      <w:r w:rsidR="00E15B85" w:rsidRPr="005B2194">
        <w:rPr>
          <w:rFonts w:ascii="Consolas" w:hAnsi="Consolas" w:cs="Consolas" w:hint="eastAsia"/>
          <w:b/>
          <w:bCs/>
          <w:color w:val="7F0055"/>
          <w:kern w:val="0"/>
          <w:sz w:val="24"/>
        </w:rPr>
        <w:t>int</w:t>
      </w:r>
      <w:r w:rsidR="00E15B85">
        <w:rPr>
          <w:rFonts w:ascii="Consolas" w:hAnsi="Consolas" w:cs="Consolas"/>
          <w:color w:val="000000"/>
          <w:kern w:val="0"/>
          <w:sz w:val="24"/>
        </w:rPr>
        <w:t xml:space="preserve"> </w:t>
      </w:r>
      <w:r w:rsidR="00E15B85">
        <w:rPr>
          <w:rFonts w:ascii="Consolas" w:hAnsi="Consolas" w:cs="Consolas" w:hint="eastAsia"/>
          <w:color w:val="6A3E3E"/>
          <w:kern w:val="0"/>
          <w:sz w:val="24"/>
        </w:rPr>
        <w:t>num</w:t>
      </w:r>
      <w:r w:rsidR="00E15B85">
        <w:rPr>
          <w:rFonts w:ascii="Consolas" w:hAnsi="Consolas" w:cs="Consolas"/>
          <w:color w:val="000000"/>
          <w:kern w:val="0"/>
          <w:sz w:val="24"/>
        </w:rPr>
        <w:t>,</w:t>
      </w:r>
      <w:r w:rsidR="00E15B85">
        <w:rPr>
          <w:rFonts w:ascii="Consolas" w:hAnsi="Consolas" w:cs="Consolas" w:hint="eastAsia"/>
          <w:color w:val="000000"/>
          <w:kern w:val="0"/>
          <w:sz w:val="24"/>
        </w:rPr>
        <w:t xml:space="preserve"> </w:t>
      </w:r>
      <w:r w:rsidRPr="00500BCA">
        <w:rPr>
          <w:rFonts w:ascii="Consolas" w:hAnsi="Consolas" w:cs="Consolas"/>
          <w:b/>
          <w:bCs/>
          <w:color w:val="7F0055"/>
          <w:kern w:val="0"/>
          <w:sz w:val="24"/>
        </w:rPr>
        <w:t>final</w:t>
      </w:r>
      <w:r w:rsidRPr="00500BCA">
        <w:rPr>
          <w:rFonts w:ascii="Consolas" w:hAnsi="Consolas" w:cs="Consolas"/>
          <w:color w:val="000000"/>
          <w:kern w:val="0"/>
          <w:sz w:val="24"/>
        </w:rPr>
        <w:t xml:space="preserve"> IResultCallback&lt;Void&gt; </w:t>
      </w:r>
      <w:r w:rsidRPr="00500BCA">
        <w:rPr>
          <w:rFonts w:ascii="Consolas" w:hAnsi="Consolas" w:cs="Consolas"/>
          <w:color w:val="6A3E3E"/>
          <w:kern w:val="0"/>
          <w:sz w:val="24"/>
        </w:rPr>
        <w:t>cb</w:t>
      </w:r>
      <w:r w:rsidRPr="00500BCA">
        <w:rPr>
          <w:rFonts w:ascii="Consolas" w:hAnsi="Consolas" w:cs="Consolas"/>
          <w:color w:val="000000"/>
          <w:kern w:val="0"/>
          <w:sz w:val="24"/>
        </w:rPr>
        <w:t xml:space="preserve">) </w:t>
      </w:r>
    </w:p>
    <w:p w:rsidR="008C0C5C" w:rsidRDefault="002B42D4">
      <w:pPr>
        <w:pStyle w:val="3"/>
        <w:rPr>
          <w:rFonts w:hint="default"/>
        </w:rPr>
      </w:pPr>
      <w:bookmarkStart w:id="39" w:name="_Toc150962686"/>
      <w:r>
        <w:t>Description</w:t>
      </w:r>
      <w:bookmarkEnd w:id="39"/>
    </w:p>
    <w:p w:rsidR="008C0C5C" w:rsidRDefault="001D2A66">
      <w:pPr>
        <w:ind w:firstLine="420"/>
        <w:rPr>
          <w:rFonts w:ascii="Consolas" w:hAnsi="Consolas" w:cs="Consolas"/>
          <w:sz w:val="20"/>
          <w:szCs w:val="20"/>
        </w:rPr>
      </w:pPr>
      <w:r w:rsidRPr="001D2A66">
        <w:rPr>
          <w:rFonts w:ascii="Consolas" w:hAnsi="Consolas" w:cs="Consolas"/>
          <w:sz w:val="20"/>
          <w:szCs w:val="20"/>
        </w:rPr>
        <w:t>Used to end monitoring</w:t>
      </w:r>
    </w:p>
    <w:p w:rsidR="008C0C5C" w:rsidRDefault="002B42D4">
      <w:pPr>
        <w:pStyle w:val="3"/>
        <w:rPr>
          <w:rFonts w:hint="default"/>
        </w:rPr>
      </w:pPr>
      <w:bookmarkStart w:id="40" w:name="_Toc150962687"/>
      <w:r>
        <w:t>Parameters</w:t>
      </w:r>
      <w:bookmarkEnd w:id="4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657"/>
        <w:gridCol w:w="4481"/>
      </w:tblGrid>
      <w:tr w:rsidR="008C0C5C" w:rsidTr="009D1FCC">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65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48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6503F" w:rsidTr="009D1FCC">
        <w:tc>
          <w:tcPr>
            <w:tcW w:w="1704" w:type="dxa"/>
            <w:shd w:val="clear" w:color="auto" w:fill="auto"/>
          </w:tcPr>
          <w:p w:rsidR="0096503F" w:rsidRDefault="0096503F"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userId</w:t>
            </w:r>
          </w:p>
        </w:tc>
        <w:tc>
          <w:tcPr>
            <w:tcW w:w="2657" w:type="dxa"/>
            <w:shd w:val="clear" w:color="auto" w:fill="auto"/>
          </w:tcPr>
          <w:p w:rsidR="0096503F" w:rsidRDefault="0096503F"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4481" w:type="dxa"/>
            <w:shd w:val="clear" w:color="auto" w:fill="auto"/>
          </w:tcPr>
          <w:p w:rsidR="0096503F" w:rsidRDefault="00B76667">
            <w:pPr>
              <w:rPr>
                <w:rFonts w:ascii="Consolas" w:hAnsi="Consolas"/>
                <w:color w:val="000000"/>
                <w:sz w:val="20"/>
                <w:highlight w:val="white"/>
                <w:shd w:val="clear" w:color="FFFFFF" w:fill="D9D9D9"/>
              </w:rPr>
            </w:pPr>
            <w:r w:rsidRPr="00B76667">
              <w:rPr>
                <w:rFonts w:ascii="Consolas" w:hAnsi="Consolas"/>
                <w:color w:val="000000"/>
                <w:sz w:val="20"/>
              </w:rPr>
              <w:t>User ID</w:t>
            </w:r>
          </w:p>
        </w:tc>
      </w:tr>
      <w:tr w:rsidR="000657C3" w:rsidTr="009D1FCC">
        <w:tc>
          <w:tcPr>
            <w:tcW w:w="1704"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657"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0657C3" w:rsidTr="009D1FCC">
        <w:tc>
          <w:tcPr>
            <w:tcW w:w="1704" w:type="dxa"/>
            <w:shd w:val="clear" w:color="auto" w:fill="auto"/>
          </w:tcPr>
          <w:p w:rsidR="000657C3" w:rsidRDefault="000657C3"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657" w:type="dxa"/>
            <w:shd w:val="clear" w:color="auto" w:fill="auto"/>
          </w:tcPr>
          <w:p w:rsidR="000657C3" w:rsidRDefault="000657C3"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E15B85" w:rsidTr="009D1FCC">
        <w:tc>
          <w:tcPr>
            <w:tcW w:w="1704" w:type="dxa"/>
            <w:shd w:val="clear" w:color="auto" w:fill="auto"/>
          </w:tcPr>
          <w:p w:rsidR="00E15B85" w:rsidRDefault="00E15B85" w:rsidP="00AF70E0">
            <w:pPr>
              <w:jc w:val="left"/>
              <w:rPr>
                <w:rFonts w:ascii="Consolas" w:hAnsi="Consolas"/>
                <w:color w:val="000000"/>
                <w:sz w:val="20"/>
                <w:highlight w:val="white"/>
              </w:rPr>
            </w:pPr>
            <w:r>
              <w:rPr>
                <w:rFonts w:ascii="Consolas" w:hAnsi="Consolas" w:hint="eastAsia"/>
                <w:color w:val="000000"/>
                <w:sz w:val="20"/>
                <w:highlight w:val="white"/>
              </w:rPr>
              <w:t>num</w:t>
            </w:r>
          </w:p>
        </w:tc>
        <w:tc>
          <w:tcPr>
            <w:tcW w:w="2657" w:type="dxa"/>
            <w:shd w:val="clear" w:color="auto" w:fill="auto"/>
          </w:tcPr>
          <w:p w:rsidR="00E15B85" w:rsidRDefault="00E15B85" w:rsidP="00AF70E0">
            <w:pPr>
              <w:jc w:val="left"/>
              <w:rPr>
                <w:rFonts w:ascii="Consolas" w:hAnsi="Consolas"/>
                <w:color w:val="000000"/>
                <w:sz w:val="20"/>
                <w:highlight w:val="white"/>
              </w:rPr>
            </w:pPr>
            <w:r>
              <w:rPr>
                <w:rFonts w:ascii="Consolas" w:hAnsi="Consolas" w:hint="eastAsia"/>
                <w:color w:val="000000"/>
                <w:sz w:val="20"/>
                <w:highlight w:val="white"/>
              </w:rPr>
              <w:t>int</w:t>
            </w:r>
          </w:p>
        </w:tc>
        <w:tc>
          <w:tcPr>
            <w:tcW w:w="4481" w:type="dxa"/>
            <w:shd w:val="clear" w:color="auto" w:fill="auto"/>
          </w:tcPr>
          <w:p w:rsidR="00E15B85" w:rsidRPr="00DF2B5C" w:rsidRDefault="00AD7247" w:rsidP="00AF70E0">
            <w:pPr>
              <w:rPr>
                <w:rFonts w:ascii="Consolas" w:hAnsi="Consolas"/>
                <w:color w:val="000000"/>
                <w:sz w:val="20"/>
                <w:shd w:val="clear" w:color="FFFFFF" w:fill="D9D9D9"/>
              </w:rPr>
            </w:pPr>
            <w:r w:rsidRPr="005F2451">
              <w:rPr>
                <w:rFonts w:ascii="Consolas" w:hAnsi="Consolas"/>
                <w:color w:val="000000"/>
                <w:sz w:val="20"/>
                <w:shd w:val="clear" w:color="FFFFFF" w:fill="D9D9D9"/>
              </w:rPr>
              <w:t>Left and right side numbering, 0 left side (single person version), 1 right side</w:t>
            </w:r>
          </w:p>
        </w:tc>
      </w:tr>
      <w:tr w:rsidR="000657C3" w:rsidTr="009D1FCC">
        <w:tc>
          <w:tcPr>
            <w:tcW w:w="1704"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657" w:type="dxa"/>
            <w:shd w:val="clear" w:color="auto" w:fill="auto"/>
          </w:tcPr>
          <w:p w:rsidR="000657C3" w:rsidRDefault="000657C3"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IResultCallback&lt;Void&gt;</w:t>
            </w:r>
          </w:p>
        </w:tc>
        <w:tc>
          <w:tcPr>
            <w:tcW w:w="4481" w:type="dxa"/>
            <w:shd w:val="clear" w:color="auto" w:fill="auto"/>
          </w:tcPr>
          <w:p w:rsidR="000657C3" w:rsidRDefault="000657C3" w:rsidP="00AF70E0">
            <w:pPr>
              <w:rPr>
                <w:rFonts w:ascii="Consolas" w:hAnsi="Consolas"/>
                <w:color w:val="000000"/>
                <w:sz w:val="20"/>
                <w:highlight w:val="white"/>
                <w:shd w:val="clear" w:color="FFFFFF" w:fill="D9D9D9"/>
              </w:rPr>
            </w:pPr>
            <w:r w:rsidRPr="000C7606">
              <w:rPr>
                <w:rFonts w:ascii="Consolas" w:hAnsi="Consolas"/>
                <w:color w:val="000000"/>
                <w:sz w:val="20"/>
                <w:shd w:val="clear" w:color="FFFFFF" w:fill="D9D9D9"/>
              </w:rPr>
              <w:t>Callback interface</w:t>
            </w:r>
          </w:p>
        </w:tc>
      </w:tr>
    </w:tbl>
    <w:p w:rsidR="008C0C5C" w:rsidRDefault="008C0C5C">
      <w:pPr>
        <w:ind w:firstLine="420"/>
        <w:rPr>
          <w:rFonts w:ascii="Consolas" w:eastAsia="Consolas" w:hAnsi="Consolas"/>
          <w:color w:val="000000"/>
          <w:sz w:val="20"/>
          <w:highlight w:val="white"/>
        </w:rPr>
      </w:pPr>
    </w:p>
    <w:p w:rsidR="008C0C5C" w:rsidRDefault="00444E22">
      <w:pPr>
        <w:pStyle w:val="2"/>
        <w:numPr>
          <w:ilvl w:val="0"/>
          <w:numId w:val="2"/>
        </w:numPr>
        <w:rPr>
          <w:rFonts w:ascii="微软雅黑" w:eastAsia="微软雅黑" w:hAnsi="微软雅黑" w:cs="微软雅黑"/>
        </w:rPr>
      </w:pPr>
      <w:bookmarkStart w:id="41" w:name="_Toc150962688"/>
      <w:r w:rsidRPr="00444E22">
        <w:rPr>
          <w:rFonts w:ascii="微软雅黑" w:eastAsia="微软雅黑" w:hAnsi="微软雅黑" w:cs="微软雅黑"/>
        </w:rPr>
        <w:t>Device firmware upgrade</w:t>
      </w:r>
      <w:bookmarkEnd w:id="41"/>
    </w:p>
    <w:p w:rsidR="0017683B" w:rsidRPr="0017683B" w:rsidRDefault="0017683B" w:rsidP="0017683B">
      <w:pPr>
        <w:autoSpaceDE w:val="0"/>
        <w:autoSpaceDN w:val="0"/>
        <w:adjustRightInd w:val="0"/>
        <w:jc w:val="left"/>
        <w:rPr>
          <w:rFonts w:ascii="Consolas" w:hAnsi="Consolas" w:cs="Consolas"/>
          <w:kern w:val="0"/>
          <w:sz w:val="24"/>
        </w:rPr>
      </w:pPr>
      <w:r w:rsidRPr="0017683B">
        <w:rPr>
          <w:rFonts w:ascii="Consolas" w:hAnsi="Consolas" w:cs="Consolas"/>
          <w:b/>
          <w:bCs/>
          <w:color w:val="7F0055"/>
          <w:kern w:val="0"/>
          <w:sz w:val="24"/>
        </w:rPr>
        <w:t>public</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void</w:t>
      </w:r>
      <w:r w:rsidRPr="0017683B">
        <w:rPr>
          <w:rFonts w:ascii="Consolas" w:hAnsi="Consolas" w:cs="Consolas"/>
          <w:color w:val="000000"/>
          <w:kern w:val="0"/>
          <w:sz w:val="24"/>
        </w:rPr>
        <w:t xml:space="preserve"> upgradeDevice(</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float</w:t>
      </w:r>
      <w:r w:rsidRPr="0017683B">
        <w:rPr>
          <w:rFonts w:ascii="Consolas" w:hAnsi="Consolas" w:cs="Consolas"/>
          <w:color w:val="000000"/>
          <w:kern w:val="0"/>
          <w:sz w:val="24"/>
        </w:rPr>
        <w:t xml:space="preserve"> </w:t>
      </w:r>
      <w:r w:rsidRPr="0017683B">
        <w:rPr>
          <w:rFonts w:ascii="Consolas" w:hAnsi="Consolas" w:cs="Consolas"/>
          <w:color w:val="6A3E3E"/>
          <w:kern w:val="0"/>
          <w:sz w:val="24"/>
        </w:rPr>
        <w:t>deviceVersion</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short</w:t>
      </w:r>
      <w:r w:rsidRPr="0017683B">
        <w:rPr>
          <w:rFonts w:ascii="Consolas" w:hAnsi="Consolas" w:cs="Consolas"/>
          <w:color w:val="000000"/>
          <w:kern w:val="0"/>
          <w:sz w:val="24"/>
        </w:rPr>
        <w:t xml:space="preserve"> </w:t>
      </w:r>
      <w:r w:rsidRPr="0017683B">
        <w:rPr>
          <w:rFonts w:ascii="Consolas" w:hAnsi="Consolas" w:cs="Consolas"/>
          <w:color w:val="6A3E3E"/>
          <w:kern w:val="0"/>
          <w:sz w:val="24"/>
        </w:rPr>
        <w:t>deviceType</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String </w:t>
      </w:r>
      <w:r w:rsidRPr="0017683B">
        <w:rPr>
          <w:rFonts w:ascii="Consolas" w:hAnsi="Consolas" w:cs="Consolas"/>
          <w:color w:val="6A3E3E"/>
          <w:kern w:val="0"/>
          <w:sz w:val="24"/>
        </w:rPr>
        <w:t>deviceId</w:t>
      </w:r>
      <w:r w:rsidRPr="0017683B">
        <w:rPr>
          <w:rFonts w:ascii="Consolas" w:hAnsi="Consolas" w:cs="Consolas"/>
          <w:color w:val="000000"/>
          <w:kern w:val="0"/>
          <w:sz w:val="24"/>
        </w:rPr>
        <w:t xml:space="preserve">, </w:t>
      </w:r>
      <w:r w:rsidRPr="0017683B">
        <w:rPr>
          <w:rFonts w:ascii="Consolas" w:hAnsi="Consolas" w:cs="Consolas"/>
          <w:b/>
          <w:bCs/>
          <w:color w:val="7F0055"/>
          <w:kern w:val="0"/>
          <w:sz w:val="24"/>
        </w:rPr>
        <w:t>final</w:t>
      </w:r>
      <w:r w:rsidRPr="0017683B">
        <w:rPr>
          <w:rFonts w:ascii="Consolas" w:hAnsi="Consolas" w:cs="Consolas"/>
          <w:color w:val="000000"/>
          <w:kern w:val="0"/>
          <w:sz w:val="24"/>
        </w:rPr>
        <w:t xml:space="preserve"> IResultCallback&lt;Integer&gt; </w:t>
      </w:r>
      <w:r w:rsidRPr="0017683B">
        <w:rPr>
          <w:rFonts w:ascii="Consolas" w:hAnsi="Consolas" w:cs="Consolas"/>
          <w:color w:val="6A3E3E"/>
          <w:kern w:val="0"/>
          <w:sz w:val="24"/>
        </w:rPr>
        <w:t>cb</w:t>
      </w:r>
      <w:r w:rsidRPr="0017683B">
        <w:rPr>
          <w:rFonts w:ascii="Consolas" w:hAnsi="Consolas" w:cs="Consolas"/>
          <w:color w:val="000000"/>
          <w:kern w:val="0"/>
          <w:sz w:val="24"/>
        </w:rPr>
        <w:t xml:space="preserve">) </w:t>
      </w:r>
    </w:p>
    <w:p w:rsidR="008C0C5C" w:rsidRDefault="002B42D4">
      <w:pPr>
        <w:pStyle w:val="3"/>
        <w:rPr>
          <w:rFonts w:hint="default"/>
        </w:rPr>
      </w:pPr>
      <w:bookmarkStart w:id="42" w:name="_Toc150962689"/>
      <w:r>
        <w:t>Description</w:t>
      </w:r>
      <w:bookmarkEnd w:id="42"/>
    </w:p>
    <w:p w:rsidR="008C0C5C" w:rsidRDefault="00B9792F">
      <w:pPr>
        <w:ind w:firstLine="420"/>
        <w:rPr>
          <w:rFonts w:ascii="Consolas" w:hAnsi="Consolas" w:cs="Consolas"/>
          <w:sz w:val="20"/>
          <w:szCs w:val="20"/>
        </w:rPr>
      </w:pPr>
      <w:r w:rsidRPr="00B9792F">
        <w:rPr>
          <w:rFonts w:ascii="Consolas" w:hAnsi="Consolas" w:cs="Consolas"/>
          <w:sz w:val="20"/>
          <w:szCs w:val="20"/>
        </w:rPr>
        <w:t>For device firmware upgrade</w:t>
      </w:r>
    </w:p>
    <w:p w:rsidR="008C0C5C" w:rsidRDefault="002B42D4">
      <w:pPr>
        <w:pStyle w:val="3"/>
        <w:rPr>
          <w:rFonts w:hint="default"/>
        </w:rPr>
      </w:pPr>
      <w:bookmarkStart w:id="43" w:name="_Toc150962690"/>
      <w:r>
        <w:lastRenderedPageBreak/>
        <w:t>Parameters</w:t>
      </w:r>
      <w:bookmarkEnd w:id="43"/>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4"/>
        <w:gridCol w:w="2940"/>
        <w:gridCol w:w="4198"/>
      </w:tblGrid>
      <w:tr w:rsidR="008C0C5C" w:rsidTr="00514349">
        <w:tc>
          <w:tcPr>
            <w:tcW w:w="170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940"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9C7B70" w:rsidTr="00514349">
        <w:tc>
          <w:tcPr>
            <w:tcW w:w="1704" w:type="dxa"/>
            <w:shd w:val="clear" w:color="auto" w:fill="auto"/>
          </w:tcPr>
          <w:p w:rsidR="009C7B70" w:rsidRDefault="009C7B70" w:rsidP="00AF70E0">
            <w:pPr>
              <w:rPr>
                <w:rFonts w:ascii="Consolas" w:hAnsi="Consolas"/>
                <w:color w:val="000000"/>
                <w:sz w:val="20"/>
                <w:highlight w:val="white"/>
                <w:shd w:val="clear" w:color="FFFFFF" w:fill="D9D9D9"/>
              </w:rPr>
            </w:pPr>
            <w:r w:rsidRPr="00AA06E1">
              <w:rPr>
                <w:rFonts w:ascii="Consolas" w:hAnsi="Consolas"/>
                <w:color w:val="000000"/>
                <w:sz w:val="20"/>
                <w:highlight w:val="white"/>
                <w:shd w:val="clear" w:color="FFFFFF" w:fill="D9D9D9"/>
              </w:rPr>
              <w:t>deviceVersion</w:t>
            </w:r>
          </w:p>
        </w:tc>
        <w:tc>
          <w:tcPr>
            <w:tcW w:w="2940" w:type="dxa"/>
            <w:shd w:val="clear" w:color="auto" w:fill="auto"/>
          </w:tcPr>
          <w:p w:rsidR="009C7B70" w:rsidRDefault="009C7B70"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float</w:t>
            </w:r>
          </w:p>
        </w:tc>
        <w:tc>
          <w:tcPr>
            <w:tcW w:w="4198" w:type="dxa"/>
            <w:shd w:val="clear" w:color="auto" w:fill="auto"/>
          </w:tcPr>
          <w:p w:rsidR="009C7B70" w:rsidRDefault="006D301A" w:rsidP="00C95DC8">
            <w:pPr>
              <w:rPr>
                <w:rFonts w:ascii="Consolas" w:hAnsi="Consolas" w:cs="Consolas"/>
                <w:sz w:val="20"/>
                <w:szCs w:val="20"/>
              </w:rPr>
            </w:pPr>
            <w:r w:rsidRPr="006D301A">
              <w:rPr>
                <w:rFonts w:ascii="Consolas" w:hAnsi="Consolas"/>
                <w:color w:val="000000"/>
                <w:sz w:val="20"/>
              </w:rPr>
              <w:t>Firmware target version number</w:t>
            </w:r>
          </w:p>
        </w:tc>
      </w:tr>
      <w:tr w:rsidR="00C95DC8" w:rsidTr="00514349">
        <w:tc>
          <w:tcPr>
            <w:tcW w:w="1704"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deviceType</w:t>
            </w:r>
          </w:p>
        </w:tc>
        <w:tc>
          <w:tcPr>
            <w:tcW w:w="2940"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4198" w:type="dxa"/>
            <w:shd w:val="clear" w:color="auto" w:fill="auto"/>
          </w:tcPr>
          <w:p w:rsidR="00C95DC8" w:rsidRDefault="00C95DC8" w:rsidP="00AF70E0">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C95DC8" w:rsidTr="00514349">
        <w:tc>
          <w:tcPr>
            <w:tcW w:w="1704" w:type="dxa"/>
            <w:shd w:val="clear" w:color="auto" w:fill="auto"/>
          </w:tcPr>
          <w:p w:rsidR="00C95DC8" w:rsidRDefault="00C95DC8" w:rsidP="00AF70E0">
            <w:pPr>
              <w:jc w:val="left"/>
              <w:rPr>
                <w:rFonts w:ascii="Consolas" w:hAnsi="Consolas"/>
                <w:color w:val="000000"/>
                <w:sz w:val="20"/>
                <w:highlight w:val="white"/>
              </w:rPr>
            </w:pPr>
            <w:r>
              <w:rPr>
                <w:rFonts w:ascii="Consolas" w:hAnsi="Consolas" w:hint="eastAsia"/>
                <w:color w:val="000000"/>
                <w:sz w:val="20"/>
                <w:highlight w:val="white"/>
              </w:rPr>
              <w:t>deviceId</w:t>
            </w:r>
          </w:p>
        </w:tc>
        <w:tc>
          <w:tcPr>
            <w:tcW w:w="2940" w:type="dxa"/>
            <w:shd w:val="clear" w:color="auto" w:fill="auto"/>
          </w:tcPr>
          <w:p w:rsidR="00C95DC8" w:rsidRDefault="00C95DC8" w:rsidP="00AF70E0">
            <w:pPr>
              <w:jc w:val="left"/>
              <w:rPr>
                <w:rFonts w:ascii="Consolas" w:hAnsi="Consolas"/>
                <w:color w:val="000000"/>
                <w:sz w:val="20"/>
                <w:highlight w:val="white"/>
              </w:rPr>
            </w:pPr>
            <w:r>
              <w:rPr>
                <w:rFonts w:ascii="Consolas" w:hAnsi="Consolas" w:hint="eastAsia"/>
                <w:color w:val="000000"/>
                <w:sz w:val="20"/>
                <w:highlight w:val="white"/>
              </w:rPr>
              <w:t>String</w:t>
            </w:r>
          </w:p>
        </w:tc>
        <w:tc>
          <w:tcPr>
            <w:tcW w:w="4198" w:type="dxa"/>
            <w:shd w:val="clear" w:color="auto" w:fill="auto"/>
          </w:tcPr>
          <w:p w:rsidR="00C95DC8" w:rsidRDefault="00C95DC8" w:rsidP="00AF70E0">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C95DC8" w:rsidTr="00514349">
        <w:tc>
          <w:tcPr>
            <w:tcW w:w="1704"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cb</w:t>
            </w:r>
          </w:p>
        </w:tc>
        <w:tc>
          <w:tcPr>
            <w:tcW w:w="2940" w:type="dxa"/>
            <w:shd w:val="clear" w:color="auto" w:fill="auto"/>
          </w:tcPr>
          <w:p w:rsidR="00C95DC8" w:rsidRDefault="00C95DC8"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IResultCallback&lt;</w:t>
            </w:r>
            <w:r>
              <w:rPr>
                <w:rFonts w:ascii="Consolas" w:hAnsi="Consolas" w:hint="eastAsia"/>
                <w:color w:val="000000"/>
                <w:sz w:val="20"/>
                <w:highlight w:val="white"/>
              </w:rPr>
              <w:t>Integer</w:t>
            </w:r>
            <w:r>
              <w:rPr>
                <w:rFonts w:ascii="Consolas" w:hAnsi="Consolas" w:hint="eastAsia"/>
                <w:color w:val="000000"/>
                <w:sz w:val="20"/>
                <w:highlight w:val="white"/>
                <w:shd w:val="clear" w:color="FFFFFF" w:fill="D9D9D9"/>
              </w:rPr>
              <w:t>&gt;</w:t>
            </w:r>
          </w:p>
        </w:tc>
        <w:tc>
          <w:tcPr>
            <w:tcW w:w="4198" w:type="dxa"/>
            <w:shd w:val="clear" w:color="auto" w:fill="auto"/>
          </w:tcPr>
          <w:p w:rsidR="00C95DC8" w:rsidRDefault="0056716F" w:rsidP="004C29C2">
            <w:pPr>
              <w:rPr>
                <w:rFonts w:ascii="Consolas" w:hAnsi="Consolas" w:cs="Consolas"/>
                <w:sz w:val="20"/>
                <w:szCs w:val="20"/>
              </w:rPr>
            </w:pPr>
            <w:r>
              <w:rPr>
                <w:rFonts w:ascii="Consolas" w:hAnsi="Consolas" w:cs="Consolas"/>
                <w:sz w:val="20"/>
                <w:szCs w:val="20"/>
              </w:rPr>
              <w:t>Call</w:t>
            </w:r>
            <w:r w:rsidRPr="0056716F">
              <w:rPr>
                <w:rFonts w:ascii="Consolas" w:hAnsi="Consolas" w:cs="Consolas"/>
                <w:sz w:val="20"/>
                <w:szCs w:val="20"/>
              </w:rPr>
              <w:t>back the interface. After the upgrade is successful, the interface returns the upgrade progress</w:t>
            </w:r>
          </w:p>
        </w:tc>
      </w:tr>
    </w:tbl>
    <w:p w:rsidR="008C0C5C" w:rsidRDefault="00CC703A">
      <w:pPr>
        <w:pStyle w:val="2"/>
        <w:numPr>
          <w:ilvl w:val="0"/>
          <w:numId w:val="2"/>
        </w:numPr>
        <w:rPr>
          <w:rFonts w:ascii="微软雅黑" w:eastAsia="微软雅黑" w:hAnsi="微软雅黑" w:cs="微软雅黑"/>
        </w:rPr>
      </w:pPr>
      <w:bookmarkStart w:id="44" w:name="_Toc150962691"/>
      <w:r w:rsidRPr="00CC703A">
        <w:rPr>
          <w:rFonts w:ascii="微软雅黑" w:eastAsia="微软雅黑" w:hAnsi="微软雅黑" w:cs="微软雅黑"/>
        </w:rPr>
        <w:t>Register device</w:t>
      </w:r>
      <w:r w:rsidR="0047566F">
        <w:rPr>
          <w:rFonts w:ascii="微软雅黑" w:eastAsia="微软雅黑" w:hAnsi="微软雅黑" w:cs="微软雅黑"/>
        </w:rPr>
        <w:t xml:space="preserve"> online status change </w:t>
      </w:r>
      <w:r w:rsidR="0047566F">
        <w:rPr>
          <w:rFonts w:ascii="微软雅黑" w:eastAsia="微软雅黑" w:hAnsi="微软雅黑" w:cs="微软雅黑" w:hint="eastAsia"/>
        </w:rPr>
        <w:t>listener</w:t>
      </w:r>
      <w:bookmarkEnd w:id="44"/>
    </w:p>
    <w:p w:rsidR="007D1EF6" w:rsidRPr="007D1EF6" w:rsidRDefault="007D1EF6" w:rsidP="007D1EF6">
      <w:pPr>
        <w:autoSpaceDE w:val="0"/>
        <w:autoSpaceDN w:val="0"/>
        <w:adjustRightInd w:val="0"/>
        <w:jc w:val="left"/>
        <w:rPr>
          <w:rFonts w:ascii="Consolas" w:hAnsi="Consolas" w:cs="Consolas"/>
          <w:kern w:val="0"/>
          <w:sz w:val="24"/>
        </w:rPr>
      </w:pPr>
      <w:r w:rsidRPr="007D1EF6">
        <w:rPr>
          <w:rFonts w:ascii="Consolas" w:hAnsi="Consolas" w:cs="Consolas"/>
          <w:b/>
          <w:bCs/>
          <w:color w:val="7F0055"/>
          <w:kern w:val="0"/>
          <w:sz w:val="24"/>
        </w:rPr>
        <w:t>public</w:t>
      </w:r>
      <w:r w:rsidRPr="007D1EF6">
        <w:rPr>
          <w:rFonts w:ascii="Consolas" w:hAnsi="Consolas" w:cs="Consolas"/>
          <w:color w:val="000000"/>
          <w:kern w:val="0"/>
          <w:sz w:val="24"/>
        </w:rPr>
        <w:t xml:space="preserve"> </w:t>
      </w:r>
      <w:r w:rsidRPr="007D1EF6">
        <w:rPr>
          <w:rFonts w:ascii="Consolas" w:hAnsi="Consolas" w:cs="Consolas"/>
          <w:b/>
          <w:bCs/>
          <w:color w:val="7F0055"/>
          <w:kern w:val="0"/>
          <w:sz w:val="24"/>
        </w:rPr>
        <w:t>void</w:t>
      </w:r>
      <w:r w:rsidRPr="007D1EF6">
        <w:rPr>
          <w:rFonts w:ascii="Consolas" w:hAnsi="Consolas" w:cs="Consolas"/>
          <w:color w:val="000000"/>
          <w:kern w:val="0"/>
          <w:sz w:val="24"/>
        </w:rPr>
        <w:t xml:space="preserve"> registOnlineStateListener(</w:t>
      </w:r>
      <w:hyperlink w:anchor="_OnlineStateListener" w:history="1">
        <w:r w:rsidRPr="007D1EF6">
          <w:rPr>
            <w:rStyle w:val="a7"/>
            <w:rFonts w:ascii="Consolas" w:hAnsi="Consolas" w:cs="Consolas"/>
            <w:kern w:val="0"/>
            <w:sz w:val="24"/>
          </w:rPr>
          <w:t>OnlineStateListener</w:t>
        </w:r>
      </w:hyperlink>
      <w:r w:rsidRPr="007D1EF6">
        <w:rPr>
          <w:rFonts w:ascii="Consolas" w:hAnsi="Consolas" w:cs="Consolas"/>
          <w:color w:val="000000"/>
          <w:kern w:val="0"/>
          <w:sz w:val="24"/>
        </w:rPr>
        <w:t xml:space="preserve"> </w:t>
      </w:r>
      <w:r w:rsidRPr="007D1EF6">
        <w:rPr>
          <w:rFonts w:ascii="Consolas" w:hAnsi="Consolas" w:cs="Consolas"/>
          <w:color w:val="6A3E3E"/>
          <w:kern w:val="0"/>
          <w:sz w:val="24"/>
        </w:rPr>
        <w:t>onlineStateListener</w:t>
      </w:r>
      <w:r w:rsidRPr="007D1EF6">
        <w:rPr>
          <w:rFonts w:ascii="Consolas" w:hAnsi="Consolas" w:cs="Consolas"/>
          <w:color w:val="000000"/>
          <w:kern w:val="0"/>
          <w:sz w:val="24"/>
        </w:rPr>
        <w:t>)</w:t>
      </w:r>
    </w:p>
    <w:p w:rsidR="008C0C5C" w:rsidRDefault="002B42D4">
      <w:pPr>
        <w:pStyle w:val="3"/>
        <w:rPr>
          <w:rFonts w:hint="default"/>
        </w:rPr>
      </w:pPr>
      <w:bookmarkStart w:id="45" w:name="_Toc150962692"/>
      <w:r>
        <w:t>Description</w:t>
      </w:r>
      <w:bookmarkEnd w:id="45"/>
    </w:p>
    <w:p w:rsidR="008C0C5C" w:rsidRDefault="00090BB6">
      <w:pPr>
        <w:ind w:firstLine="420"/>
        <w:rPr>
          <w:rFonts w:ascii="Consolas" w:hAnsi="Consolas" w:cs="Consolas"/>
          <w:sz w:val="20"/>
          <w:szCs w:val="20"/>
        </w:rPr>
      </w:pPr>
      <w:r w:rsidRPr="00090BB6">
        <w:rPr>
          <w:rFonts w:ascii="Consolas" w:hAnsi="Consolas" w:cs="Consolas"/>
          <w:sz w:val="20"/>
          <w:szCs w:val="20"/>
        </w:rPr>
        <w:t>It is used to monitor the online status of equipment</w:t>
      </w:r>
    </w:p>
    <w:p w:rsidR="008C0C5C" w:rsidRDefault="002B42D4">
      <w:pPr>
        <w:pStyle w:val="3"/>
        <w:rPr>
          <w:rFonts w:hint="default"/>
        </w:rPr>
      </w:pPr>
      <w:bookmarkStart w:id="46" w:name="_Toc150962693"/>
      <w:r>
        <w:t>Parameters</w:t>
      </w:r>
      <w:bookmarkEnd w:id="46"/>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984"/>
        <w:gridCol w:w="4056"/>
      </w:tblGrid>
      <w:tr w:rsidR="008C0C5C" w:rsidTr="002F0DFD">
        <w:tc>
          <w:tcPr>
            <w:tcW w:w="2802"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84"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056"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2F0DFD">
        <w:tc>
          <w:tcPr>
            <w:tcW w:w="2802" w:type="dxa"/>
            <w:shd w:val="clear" w:color="auto" w:fill="auto"/>
            <w:vAlign w:val="center"/>
          </w:tcPr>
          <w:p w:rsidR="008C0C5C" w:rsidRDefault="00AB1A71">
            <w:pPr>
              <w:rPr>
                <w:rFonts w:ascii="Consolas" w:hAnsi="Consolas"/>
                <w:color w:val="000000"/>
                <w:sz w:val="20"/>
                <w:highlight w:val="white"/>
                <w:shd w:val="clear" w:color="FFFFFF" w:fill="D9D9D9"/>
              </w:rPr>
            </w:pPr>
            <w:hyperlink w:anchor="_OnlineStateListener" w:history="1">
              <w:r w:rsidR="00F1218A" w:rsidRPr="00720F73">
                <w:rPr>
                  <w:rStyle w:val="a7"/>
                  <w:rFonts w:ascii="Consolas" w:hAnsi="Consolas" w:cs="Consolas"/>
                  <w:kern w:val="0"/>
                  <w:sz w:val="24"/>
                </w:rPr>
                <w:t>OnlineStateListener</w:t>
              </w:r>
            </w:hyperlink>
          </w:p>
        </w:tc>
        <w:tc>
          <w:tcPr>
            <w:tcW w:w="1984" w:type="dxa"/>
            <w:shd w:val="clear" w:color="auto" w:fill="auto"/>
            <w:vAlign w:val="center"/>
          </w:tcPr>
          <w:p w:rsidR="008C0C5C" w:rsidRDefault="00274277">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056" w:type="dxa"/>
            <w:shd w:val="clear" w:color="auto" w:fill="auto"/>
            <w:vAlign w:val="center"/>
          </w:tcPr>
          <w:p w:rsidR="008C0C5C" w:rsidRDefault="00A60423">
            <w:pPr>
              <w:rPr>
                <w:rFonts w:ascii="Consolas" w:hAnsi="Consolas"/>
                <w:color w:val="000000"/>
                <w:sz w:val="20"/>
                <w:highlight w:val="white"/>
                <w:shd w:val="clear" w:color="FFFFFF" w:fill="D9D9D9"/>
              </w:rPr>
            </w:pPr>
            <w:r w:rsidRPr="00A60423">
              <w:rPr>
                <w:rFonts w:ascii="Consolas" w:hAnsi="Consolas"/>
                <w:color w:val="000000"/>
                <w:sz w:val="20"/>
              </w:rPr>
              <w:t>Device online status moni</w:t>
            </w:r>
            <w:r w:rsidR="002F0DFD">
              <w:rPr>
                <w:rFonts w:ascii="Consolas" w:hAnsi="Consolas"/>
                <w:color w:val="000000"/>
                <w:sz w:val="20"/>
              </w:rPr>
              <w:t xml:space="preserve">toring, for details, refer to: </w:t>
            </w:r>
            <w:r w:rsidR="002F0DFD">
              <w:rPr>
                <w:rFonts w:ascii="Consolas" w:hAnsi="Consolas" w:hint="eastAsia"/>
                <w:color w:val="000000"/>
                <w:sz w:val="20"/>
              </w:rPr>
              <w:t>O</w:t>
            </w:r>
            <w:r w:rsidR="005A3F74">
              <w:rPr>
                <w:rFonts w:ascii="Consolas" w:hAnsi="Consolas"/>
                <w:color w:val="000000"/>
                <w:sz w:val="20"/>
              </w:rPr>
              <w:t>nlinestate</w:t>
            </w:r>
            <w:r w:rsidR="005A3F74">
              <w:rPr>
                <w:rFonts w:ascii="Consolas" w:hAnsi="Consolas" w:hint="eastAsia"/>
                <w:color w:val="000000"/>
                <w:sz w:val="20"/>
              </w:rPr>
              <w:t>L</w:t>
            </w:r>
            <w:r w:rsidRPr="00A60423">
              <w:rPr>
                <w:rFonts w:ascii="Consolas" w:hAnsi="Consolas"/>
                <w:color w:val="000000"/>
                <w:sz w:val="20"/>
              </w:rPr>
              <w:t>istener</w:t>
            </w:r>
          </w:p>
        </w:tc>
      </w:tr>
    </w:tbl>
    <w:p w:rsidR="008C0C5C" w:rsidRPr="00B516E6" w:rsidRDefault="00B516E6" w:rsidP="00B516E6">
      <w:pPr>
        <w:pStyle w:val="2"/>
        <w:numPr>
          <w:ilvl w:val="0"/>
          <w:numId w:val="2"/>
        </w:numPr>
        <w:rPr>
          <w:rFonts w:ascii="微软雅黑" w:eastAsia="微软雅黑" w:hAnsi="微软雅黑" w:cs="微软雅黑"/>
        </w:rPr>
      </w:pPr>
      <w:bookmarkStart w:id="47" w:name="_Toc150962694"/>
      <w:r>
        <w:rPr>
          <w:rFonts w:ascii="微软雅黑" w:eastAsia="微软雅黑" w:hAnsi="微软雅黑" w:cs="微软雅黑" w:hint="eastAsia"/>
        </w:rPr>
        <w:t>Unr</w:t>
      </w:r>
      <w:r w:rsidRPr="00CC703A">
        <w:rPr>
          <w:rFonts w:ascii="微软雅黑" w:eastAsia="微软雅黑" w:hAnsi="微软雅黑" w:cs="微软雅黑"/>
        </w:rPr>
        <w:t>egister device</w:t>
      </w:r>
      <w:r>
        <w:rPr>
          <w:rFonts w:ascii="微软雅黑" w:eastAsia="微软雅黑" w:hAnsi="微软雅黑" w:cs="微软雅黑"/>
        </w:rPr>
        <w:t xml:space="preserve"> online status change </w:t>
      </w:r>
      <w:r>
        <w:rPr>
          <w:rFonts w:ascii="微软雅黑" w:eastAsia="微软雅黑" w:hAnsi="微软雅黑" w:cs="微软雅黑" w:hint="eastAsia"/>
        </w:rPr>
        <w:t>listener</w:t>
      </w:r>
      <w:bookmarkEnd w:id="47"/>
    </w:p>
    <w:p w:rsidR="00095913" w:rsidRPr="00095913" w:rsidRDefault="00095913" w:rsidP="00095913">
      <w:pPr>
        <w:autoSpaceDE w:val="0"/>
        <w:autoSpaceDN w:val="0"/>
        <w:adjustRightInd w:val="0"/>
        <w:jc w:val="left"/>
        <w:rPr>
          <w:rFonts w:ascii="Consolas" w:hAnsi="Consolas" w:cs="Consolas"/>
          <w:kern w:val="0"/>
          <w:sz w:val="24"/>
        </w:rPr>
      </w:pPr>
      <w:r w:rsidRPr="00095913">
        <w:rPr>
          <w:rFonts w:ascii="Consolas" w:hAnsi="Consolas" w:cs="Consolas"/>
          <w:b/>
          <w:bCs/>
          <w:color w:val="7F0055"/>
          <w:kern w:val="0"/>
          <w:sz w:val="24"/>
        </w:rPr>
        <w:t>public</w:t>
      </w:r>
      <w:r w:rsidRPr="00095913">
        <w:rPr>
          <w:rFonts w:ascii="Consolas" w:hAnsi="Consolas" w:cs="Consolas"/>
          <w:color w:val="000000"/>
          <w:kern w:val="0"/>
          <w:sz w:val="24"/>
        </w:rPr>
        <w:t xml:space="preserve"> </w:t>
      </w:r>
      <w:r w:rsidRPr="00095913">
        <w:rPr>
          <w:rFonts w:ascii="Consolas" w:hAnsi="Consolas" w:cs="Consolas"/>
          <w:b/>
          <w:bCs/>
          <w:color w:val="7F0055"/>
          <w:kern w:val="0"/>
          <w:sz w:val="24"/>
        </w:rPr>
        <w:t>void</w:t>
      </w:r>
      <w:r w:rsidRPr="00095913">
        <w:rPr>
          <w:rFonts w:ascii="Consolas" w:hAnsi="Consolas" w:cs="Consolas"/>
          <w:color w:val="000000"/>
          <w:kern w:val="0"/>
          <w:sz w:val="24"/>
        </w:rPr>
        <w:t xml:space="preserve"> unregistOnlineStateListener(</w:t>
      </w:r>
      <w:hyperlink w:anchor="_OnlineStateListener" w:history="1">
        <w:r w:rsidRPr="00095913">
          <w:rPr>
            <w:rStyle w:val="a7"/>
            <w:rFonts w:ascii="Consolas" w:hAnsi="Consolas" w:cs="Consolas"/>
            <w:kern w:val="0"/>
            <w:sz w:val="24"/>
          </w:rPr>
          <w:t>OnlineStateListener</w:t>
        </w:r>
      </w:hyperlink>
      <w:r w:rsidRPr="00095913">
        <w:rPr>
          <w:rFonts w:ascii="Consolas" w:hAnsi="Consolas" w:cs="Consolas"/>
          <w:color w:val="000000"/>
          <w:kern w:val="0"/>
          <w:sz w:val="24"/>
        </w:rPr>
        <w:t xml:space="preserve"> </w:t>
      </w:r>
      <w:r w:rsidRPr="00095913">
        <w:rPr>
          <w:rFonts w:ascii="Consolas" w:hAnsi="Consolas" w:cs="Consolas"/>
          <w:color w:val="6A3E3E"/>
          <w:kern w:val="0"/>
          <w:sz w:val="24"/>
        </w:rPr>
        <w:t>onlineStateListener</w:t>
      </w:r>
      <w:r w:rsidRPr="00095913">
        <w:rPr>
          <w:rFonts w:ascii="Consolas" w:hAnsi="Consolas" w:cs="Consolas"/>
          <w:color w:val="000000"/>
          <w:kern w:val="0"/>
          <w:sz w:val="24"/>
        </w:rPr>
        <w:t>)</w:t>
      </w:r>
    </w:p>
    <w:p w:rsidR="008C0C5C" w:rsidRDefault="002B42D4">
      <w:pPr>
        <w:pStyle w:val="3"/>
        <w:rPr>
          <w:rFonts w:hint="default"/>
        </w:rPr>
      </w:pPr>
      <w:bookmarkStart w:id="48" w:name="_Toc150962695"/>
      <w:r>
        <w:t>Description</w:t>
      </w:r>
      <w:bookmarkEnd w:id="48"/>
    </w:p>
    <w:p w:rsidR="008C0C5C" w:rsidRDefault="006828B5">
      <w:pPr>
        <w:ind w:firstLine="420"/>
        <w:rPr>
          <w:rFonts w:ascii="Consolas" w:hAnsi="Consolas" w:cs="Consolas"/>
          <w:sz w:val="20"/>
          <w:szCs w:val="20"/>
        </w:rPr>
      </w:pPr>
      <w:r w:rsidRPr="006828B5">
        <w:rPr>
          <w:rFonts w:ascii="Consolas" w:hAnsi="Consolas" w:cs="Consolas"/>
          <w:sz w:val="20"/>
          <w:szCs w:val="20"/>
        </w:rPr>
        <w:t>Used to log off device online status monitoring</w:t>
      </w:r>
    </w:p>
    <w:p w:rsidR="008C0C5C" w:rsidRDefault="002B42D4">
      <w:pPr>
        <w:pStyle w:val="3"/>
        <w:rPr>
          <w:rFonts w:hint="default"/>
        </w:rPr>
      </w:pPr>
      <w:bookmarkStart w:id="49" w:name="_Toc150962696"/>
      <w:r>
        <w:t>Parameters</w:t>
      </w:r>
      <w:bookmarkEnd w:id="49"/>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984"/>
        <w:gridCol w:w="4056"/>
      </w:tblGrid>
      <w:tr w:rsidR="008C0C5C" w:rsidTr="009F68E5">
        <w:tc>
          <w:tcPr>
            <w:tcW w:w="2802"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9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05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7B0564" w:rsidTr="00AF70E0">
        <w:tc>
          <w:tcPr>
            <w:tcW w:w="2802" w:type="dxa"/>
            <w:shd w:val="clear" w:color="auto" w:fill="auto"/>
            <w:vAlign w:val="center"/>
          </w:tcPr>
          <w:p w:rsidR="007B0564" w:rsidRDefault="00AB1A71" w:rsidP="00AF70E0">
            <w:pPr>
              <w:rPr>
                <w:rFonts w:ascii="Consolas" w:hAnsi="Consolas"/>
                <w:color w:val="000000"/>
                <w:sz w:val="20"/>
                <w:highlight w:val="white"/>
                <w:shd w:val="clear" w:color="FFFFFF" w:fill="D9D9D9"/>
              </w:rPr>
            </w:pPr>
            <w:hyperlink w:anchor="_OnlineStateListener" w:history="1">
              <w:r w:rsidR="007B0564" w:rsidRPr="00720F73">
                <w:rPr>
                  <w:rStyle w:val="a7"/>
                  <w:rFonts w:ascii="Consolas" w:hAnsi="Consolas" w:cs="Consolas"/>
                  <w:kern w:val="0"/>
                  <w:sz w:val="24"/>
                </w:rPr>
                <w:t>OnlineStateListener</w:t>
              </w:r>
            </w:hyperlink>
          </w:p>
        </w:tc>
        <w:tc>
          <w:tcPr>
            <w:tcW w:w="1984" w:type="dxa"/>
            <w:shd w:val="clear" w:color="auto" w:fill="auto"/>
            <w:vAlign w:val="center"/>
          </w:tcPr>
          <w:p w:rsidR="007B0564" w:rsidRDefault="007B0564" w:rsidP="00AF70E0">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056" w:type="dxa"/>
            <w:shd w:val="clear" w:color="auto" w:fill="auto"/>
            <w:vAlign w:val="center"/>
          </w:tcPr>
          <w:p w:rsidR="007B0564" w:rsidRDefault="007B0564" w:rsidP="00AF70E0">
            <w:pPr>
              <w:rPr>
                <w:rFonts w:ascii="Consolas" w:hAnsi="Consolas"/>
                <w:color w:val="000000"/>
                <w:sz w:val="20"/>
                <w:highlight w:val="white"/>
                <w:shd w:val="clear" w:color="FFFFFF" w:fill="D9D9D9"/>
              </w:rPr>
            </w:pPr>
            <w:r w:rsidRPr="00A60423">
              <w:rPr>
                <w:rFonts w:ascii="Consolas" w:hAnsi="Consolas"/>
                <w:color w:val="000000"/>
                <w:sz w:val="20"/>
              </w:rPr>
              <w:t>Device online status moni</w:t>
            </w:r>
            <w:r>
              <w:rPr>
                <w:rFonts w:ascii="Consolas" w:hAnsi="Consolas"/>
                <w:color w:val="000000"/>
                <w:sz w:val="20"/>
              </w:rPr>
              <w:t xml:space="preserve">toring, for details, refer to: </w:t>
            </w:r>
            <w:r>
              <w:rPr>
                <w:rFonts w:ascii="Consolas" w:hAnsi="Consolas" w:hint="eastAsia"/>
                <w:color w:val="000000"/>
                <w:sz w:val="20"/>
              </w:rPr>
              <w:t>O</w:t>
            </w:r>
            <w:r>
              <w:rPr>
                <w:rFonts w:ascii="Consolas" w:hAnsi="Consolas"/>
                <w:color w:val="000000"/>
                <w:sz w:val="20"/>
              </w:rPr>
              <w:t>nlinestate</w:t>
            </w:r>
            <w:r>
              <w:rPr>
                <w:rFonts w:ascii="Consolas" w:hAnsi="Consolas" w:hint="eastAsia"/>
                <w:color w:val="000000"/>
                <w:sz w:val="20"/>
              </w:rPr>
              <w:t>L</w:t>
            </w:r>
            <w:r w:rsidRPr="00A60423">
              <w:rPr>
                <w:rFonts w:ascii="Consolas" w:hAnsi="Consolas"/>
                <w:color w:val="000000"/>
                <w:sz w:val="20"/>
              </w:rPr>
              <w:t>istener</w:t>
            </w:r>
          </w:p>
        </w:tc>
      </w:tr>
    </w:tbl>
    <w:p w:rsidR="008C0C5C" w:rsidRDefault="00B9530B">
      <w:pPr>
        <w:pStyle w:val="2"/>
        <w:numPr>
          <w:ilvl w:val="0"/>
          <w:numId w:val="2"/>
        </w:numPr>
        <w:rPr>
          <w:rFonts w:ascii="微软雅黑" w:eastAsia="微软雅黑" w:hAnsi="微软雅黑" w:cs="微软雅黑"/>
        </w:rPr>
      </w:pPr>
      <w:bookmarkStart w:id="50" w:name="_Toc150962697"/>
      <w:r w:rsidRPr="00B9530B">
        <w:rPr>
          <w:rFonts w:ascii="微软雅黑" w:eastAsia="微软雅黑" w:hAnsi="微软雅黑" w:cs="微软雅黑"/>
        </w:rPr>
        <w:lastRenderedPageBreak/>
        <w:t>Register sleep</w:t>
      </w:r>
      <w:r w:rsidR="00212B64">
        <w:rPr>
          <w:rFonts w:ascii="微软雅黑" w:eastAsia="微软雅黑" w:hAnsi="微软雅黑" w:cs="微软雅黑"/>
        </w:rPr>
        <w:t xml:space="preserve"> report upload status </w:t>
      </w:r>
      <w:r w:rsidR="00212B64">
        <w:rPr>
          <w:rFonts w:ascii="微软雅黑" w:eastAsia="微软雅黑" w:hAnsi="微软雅黑" w:cs="微软雅黑" w:hint="eastAsia"/>
        </w:rPr>
        <w:t>listener</w:t>
      </w:r>
      <w:bookmarkEnd w:id="50"/>
    </w:p>
    <w:p w:rsidR="008C0C5C" w:rsidRPr="00286B66" w:rsidRDefault="00D522BE" w:rsidP="00286B66">
      <w:pPr>
        <w:autoSpaceDE w:val="0"/>
        <w:autoSpaceDN w:val="0"/>
        <w:adjustRightInd w:val="0"/>
        <w:jc w:val="left"/>
        <w:rPr>
          <w:rFonts w:ascii="Consolas" w:hAnsi="Consolas" w:cs="Consolas"/>
          <w:kern w:val="0"/>
          <w:sz w:val="24"/>
        </w:rPr>
      </w:pPr>
      <w:r w:rsidRPr="00D522BE">
        <w:rPr>
          <w:rFonts w:ascii="Consolas" w:hAnsi="Consolas" w:cs="Consolas"/>
          <w:b/>
          <w:bCs/>
          <w:color w:val="7F0055"/>
          <w:kern w:val="0"/>
          <w:sz w:val="24"/>
        </w:rPr>
        <w:t>public</w:t>
      </w:r>
      <w:r w:rsidRPr="00D522BE">
        <w:rPr>
          <w:rFonts w:ascii="Consolas" w:hAnsi="Consolas" w:cs="Consolas"/>
          <w:color w:val="000000"/>
          <w:kern w:val="0"/>
          <w:sz w:val="24"/>
        </w:rPr>
        <w:t xml:space="preserve"> </w:t>
      </w:r>
      <w:r w:rsidRPr="00D522BE">
        <w:rPr>
          <w:rFonts w:ascii="Consolas" w:hAnsi="Consolas" w:cs="Consolas"/>
          <w:b/>
          <w:bCs/>
          <w:color w:val="7F0055"/>
          <w:kern w:val="0"/>
          <w:sz w:val="24"/>
        </w:rPr>
        <w:t>void</w:t>
      </w:r>
      <w:r w:rsidRPr="00D522BE">
        <w:rPr>
          <w:rFonts w:ascii="Consolas" w:hAnsi="Consolas" w:cs="Consolas"/>
          <w:color w:val="000000"/>
          <w:kern w:val="0"/>
          <w:sz w:val="24"/>
        </w:rPr>
        <w:t xml:space="preserve"> registSleepReportUploadStateListener(</w:t>
      </w:r>
      <w:hyperlink w:anchor="_SleepReportUploadStateListener" w:history="1">
        <w:r w:rsidRPr="00D522BE">
          <w:rPr>
            <w:rStyle w:val="a7"/>
            <w:rFonts w:ascii="Consolas" w:hAnsi="Consolas" w:cs="Consolas"/>
            <w:kern w:val="0"/>
            <w:sz w:val="24"/>
          </w:rPr>
          <w:t>SleepReportUploadStateListener</w:t>
        </w:r>
      </w:hyperlink>
      <w:r w:rsidRPr="00D522BE">
        <w:rPr>
          <w:rFonts w:ascii="Consolas" w:hAnsi="Consolas" w:cs="Consolas"/>
          <w:color w:val="000000"/>
          <w:kern w:val="0"/>
          <w:sz w:val="24"/>
        </w:rPr>
        <w:t xml:space="preserve"> </w:t>
      </w:r>
      <w:r w:rsidRPr="00D522BE">
        <w:rPr>
          <w:rFonts w:ascii="Consolas" w:hAnsi="Consolas" w:cs="Consolas"/>
          <w:color w:val="6A3E3E"/>
          <w:kern w:val="0"/>
          <w:sz w:val="24"/>
        </w:rPr>
        <w:t>sleepReportUploadState</w:t>
      </w:r>
      <w:r w:rsidRPr="00D522BE">
        <w:rPr>
          <w:rFonts w:ascii="Consolas" w:hAnsi="Consolas" w:cs="Consolas"/>
          <w:color w:val="000000"/>
          <w:kern w:val="0"/>
          <w:sz w:val="24"/>
        </w:rPr>
        <w:t>)</w:t>
      </w:r>
    </w:p>
    <w:p w:rsidR="008C0C5C" w:rsidRDefault="002B42D4">
      <w:pPr>
        <w:pStyle w:val="3"/>
        <w:rPr>
          <w:rFonts w:hint="default"/>
        </w:rPr>
      </w:pPr>
      <w:bookmarkStart w:id="51" w:name="_Toc150962698"/>
      <w:r>
        <w:t>Description</w:t>
      </w:r>
      <w:bookmarkEnd w:id="51"/>
    </w:p>
    <w:p w:rsidR="008C0C5C" w:rsidRDefault="00680840">
      <w:pPr>
        <w:ind w:firstLine="420"/>
        <w:rPr>
          <w:rFonts w:ascii="Consolas" w:hAnsi="Consolas" w:cs="Consolas"/>
          <w:sz w:val="20"/>
          <w:szCs w:val="20"/>
        </w:rPr>
      </w:pPr>
      <w:r w:rsidRPr="00680840">
        <w:rPr>
          <w:rFonts w:ascii="Consolas" w:hAnsi="Consolas" w:cs="Consolas"/>
          <w:sz w:val="20"/>
          <w:szCs w:val="20"/>
        </w:rPr>
        <w:t>Used to monitor sleep report upload status</w:t>
      </w:r>
    </w:p>
    <w:p w:rsidR="008C0C5C" w:rsidRDefault="002B42D4">
      <w:pPr>
        <w:pStyle w:val="3"/>
        <w:rPr>
          <w:rFonts w:hint="default"/>
        </w:rPr>
      </w:pPr>
      <w:bookmarkStart w:id="52" w:name="_Toc150962699"/>
      <w:r>
        <w:t>Parameters</w:t>
      </w:r>
      <w:bookmarkEnd w:id="52"/>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8C0C5C" w:rsidTr="00133A0A">
        <w:tc>
          <w:tcPr>
            <w:tcW w:w="251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133A0A">
        <w:tc>
          <w:tcPr>
            <w:tcW w:w="2518" w:type="dxa"/>
            <w:shd w:val="clear" w:color="auto" w:fill="auto"/>
          </w:tcPr>
          <w:p w:rsidR="008C0C5C" w:rsidRDefault="00AB1A71">
            <w:pPr>
              <w:rPr>
                <w:rFonts w:ascii="Consolas" w:hAnsi="Consolas"/>
                <w:color w:val="000000"/>
                <w:sz w:val="20"/>
                <w:highlight w:val="white"/>
                <w:shd w:val="clear" w:color="FFFFFF" w:fill="D9D9D9"/>
              </w:rPr>
            </w:pPr>
            <w:hyperlink w:anchor="_SleepReportUploadState" w:history="1">
              <w:r w:rsidR="0078324C" w:rsidRPr="00AC350F">
                <w:rPr>
                  <w:rStyle w:val="a7"/>
                  <w:rFonts w:ascii="Consolas" w:hAnsi="Consolas" w:cs="Consolas"/>
                  <w:kern w:val="0"/>
                  <w:sz w:val="24"/>
                </w:rPr>
                <w:t>SleepReportUploadState</w:t>
              </w:r>
              <w:r w:rsidR="0078324C" w:rsidRPr="00AC350F">
                <w:rPr>
                  <w:rStyle w:val="a7"/>
                  <w:rFonts w:ascii="Consolas" w:hAnsi="Consolas" w:cs="Consolas" w:hint="eastAsia"/>
                  <w:kern w:val="0"/>
                  <w:sz w:val="24"/>
                </w:rPr>
                <w:t>Listener</w:t>
              </w:r>
            </w:hyperlink>
          </w:p>
        </w:tc>
        <w:tc>
          <w:tcPr>
            <w:tcW w:w="2126" w:type="dxa"/>
            <w:shd w:val="clear" w:color="auto" w:fill="auto"/>
          </w:tcPr>
          <w:p w:rsidR="008C0C5C" w:rsidRDefault="001A0BA9">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8C0C5C" w:rsidRDefault="001D5B05">
            <w:pPr>
              <w:rPr>
                <w:rFonts w:ascii="Consolas" w:hAnsi="Consolas"/>
                <w:color w:val="000000"/>
                <w:sz w:val="20"/>
                <w:highlight w:val="white"/>
                <w:shd w:val="clear" w:color="FFFFFF" w:fill="D9D9D9"/>
              </w:rPr>
            </w:pPr>
            <w:r w:rsidRPr="001D5B05">
              <w:rPr>
                <w:rFonts w:ascii="Consolas" w:hAnsi="Consolas"/>
                <w:color w:val="000000"/>
                <w:sz w:val="20"/>
              </w:rPr>
              <w:t>Sleep report upload state listener</w:t>
            </w:r>
            <w:r>
              <w:rPr>
                <w:rFonts w:ascii="Consolas" w:hAnsi="Consolas" w:hint="eastAsia"/>
                <w:color w:val="000000"/>
                <w:sz w:val="20"/>
              </w:rPr>
              <w:t>,</w:t>
            </w:r>
            <w:r>
              <w:rPr>
                <w:rFonts w:ascii="Consolas" w:hAnsi="Consolas"/>
                <w:color w:val="000000"/>
                <w:sz w:val="20"/>
              </w:rPr>
              <w:t xml:space="preserve"> for details, refer to: </w:t>
            </w:r>
            <w:hyperlink w:anchor="_SleepReportUploadState" w:history="1">
              <w:r w:rsidRPr="00AC350F">
                <w:rPr>
                  <w:rStyle w:val="a7"/>
                  <w:rFonts w:ascii="Consolas" w:hAnsi="Consolas" w:cs="Consolas"/>
                  <w:kern w:val="0"/>
                  <w:sz w:val="24"/>
                </w:rPr>
                <w:t>SleepReportUploadState</w:t>
              </w:r>
              <w:r w:rsidRPr="00AC350F">
                <w:rPr>
                  <w:rStyle w:val="a7"/>
                  <w:rFonts w:ascii="Consolas" w:hAnsi="Consolas" w:cs="Consolas" w:hint="eastAsia"/>
                  <w:kern w:val="0"/>
                  <w:sz w:val="24"/>
                </w:rPr>
                <w:t>Listener</w:t>
              </w:r>
            </w:hyperlink>
          </w:p>
        </w:tc>
      </w:tr>
    </w:tbl>
    <w:p w:rsidR="008C0C5C" w:rsidRDefault="00E13868">
      <w:pPr>
        <w:pStyle w:val="2"/>
        <w:numPr>
          <w:ilvl w:val="0"/>
          <w:numId w:val="2"/>
        </w:numPr>
        <w:rPr>
          <w:rFonts w:ascii="微软雅黑" w:eastAsia="微软雅黑" w:hAnsi="微软雅黑" w:cs="微软雅黑"/>
        </w:rPr>
      </w:pPr>
      <w:bookmarkStart w:id="53" w:name="_Toc150962700"/>
      <w:r>
        <w:rPr>
          <w:rFonts w:ascii="微软雅黑" w:eastAsia="微软雅黑" w:hAnsi="微软雅黑" w:cs="微软雅黑" w:hint="eastAsia"/>
        </w:rPr>
        <w:t>Unr</w:t>
      </w:r>
      <w:r w:rsidRPr="00B9530B">
        <w:rPr>
          <w:rFonts w:ascii="微软雅黑" w:eastAsia="微软雅黑" w:hAnsi="微软雅黑" w:cs="微软雅黑"/>
        </w:rPr>
        <w:t>egister sleep</w:t>
      </w:r>
      <w:r>
        <w:rPr>
          <w:rFonts w:ascii="微软雅黑" w:eastAsia="微软雅黑" w:hAnsi="微软雅黑" w:cs="微软雅黑"/>
        </w:rPr>
        <w:t xml:space="preserve"> report upload status </w:t>
      </w:r>
      <w:r>
        <w:rPr>
          <w:rFonts w:ascii="微软雅黑" w:eastAsia="微软雅黑" w:hAnsi="微软雅黑" w:cs="微软雅黑" w:hint="eastAsia"/>
        </w:rPr>
        <w:t>listener</w:t>
      </w:r>
      <w:bookmarkEnd w:id="53"/>
    </w:p>
    <w:p w:rsidR="00862CC2" w:rsidRPr="00862CC2" w:rsidRDefault="00862CC2" w:rsidP="00862CC2">
      <w:pPr>
        <w:autoSpaceDE w:val="0"/>
        <w:autoSpaceDN w:val="0"/>
        <w:adjustRightInd w:val="0"/>
        <w:jc w:val="left"/>
        <w:rPr>
          <w:rFonts w:ascii="Consolas" w:hAnsi="Consolas" w:cs="Consolas"/>
          <w:kern w:val="0"/>
          <w:sz w:val="24"/>
        </w:rPr>
      </w:pPr>
      <w:r w:rsidRPr="00862CC2">
        <w:rPr>
          <w:rFonts w:ascii="Consolas" w:hAnsi="Consolas" w:cs="Consolas"/>
          <w:b/>
          <w:bCs/>
          <w:color w:val="7F0055"/>
          <w:kern w:val="0"/>
          <w:sz w:val="24"/>
        </w:rPr>
        <w:t>public</w:t>
      </w:r>
      <w:r w:rsidRPr="00862CC2">
        <w:rPr>
          <w:rFonts w:ascii="Consolas" w:hAnsi="Consolas" w:cs="Consolas"/>
          <w:color w:val="000000"/>
          <w:kern w:val="0"/>
          <w:sz w:val="24"/>
        </w:rPr>
        <w:t xml:space="preserve"> </w:t>
      </w:r>
      <w:r w:rsidRPr="00862CC2">
        <w:rPr>
          <w:rFonts w:ascii="Consolas" w:hAnsi="Consolas" w:cs="Consolas"/>
          <w:b/>
          <w:bCs/>
          <w:color w:val="7F0055"/>
          <w:kern w:val="0"/>
          <w:sz w:val="24"/>
        </w:rPr>
        <w:t>void</w:t>
      </w:r>
      <w:r w:rsidRPr="00862CC2">
        <w:rPr>
          <w:rFonts w:ascii="Consolas" w:hAnsi="Consolas" w:cs="Consolas"/>
          <w:color w:val="000000"/>
          <w:kern w:val="0"/>
          <w:sz w:val="24"/>
        </w:rPr>
        <w:t xml:space="preserve"> unregistSleepReportUploadStateListener(SleepReportUploadStateListener </w:t>
      </w:r>
      <w:r w:rsidRPr="00862CC2">
        <w:rPr>
          <w:rFonts w:ascii="Consolas" w:hAnsi="Consolas" w:cs="Consolas"/>
          <w:color w:val="6A3E3E"/>
          <w:kern w:val="0"/>
          <w:sz w:val="24"/>
        </w:rPr>
        <w:t>onlineStateListener</w:t>
      </w:r>
      <w:r w:rsidRPr="00862CC2">
        <w:rPr>
          <w:rFonts w:ascii="Consolas" w:hAnsi="Consolas" w:cs="Consolas"/>
          <w:color w:val="000000"/>
          <w:kern w:val="0"/>
          <w:sz w:val="24"/>
        </w:rPr>
        <w:t>)</w:t>
      </w:r>
    </w:p>
    <w:p w:rsidR="008C0C5C" w:rsidRDefault="002B42D4">
      <w:pPr>
        <w:pStyle w:val="3"/>
        <w:rPr>
          <w:rFonts w:hint="default"/>
        </w:rPr>
      </w:pPr>
      <w:bookmarkStart w:id="54" w:name="_Toc150962701"/>
      <w:r>
        <w:t>Description</w:t>
      </w:r>
      <w:bookmarkEnd w:id="54"/>
    </w:p>
    <w:p w:rsidR="008C0C5C" w:rsidRDefault="001D1B2D">
      <w:pPr>
        <w:ind w:firstLine="420"/>
        <w:rPr>
          <w:rFonts w:ascii="Consolas" w:hAnsi="Consolas" w:cs="Consolas"/>
          <w:sz w:val="20"/>
          <w:szCs w:val="20"/>
        </w:rPr>
      </w:pPr>
      <w:r w:rsidRPr="001D1B2D">
        <w:rPr>
          <w:rFonts w:ascii="Consolas" w:hAnsi="Consolas" w:cs="Consolas"/>
          <w:sz w:val="20"/>
          <w:szCs w:val="20"/>
        </w:rPr>
        <w:t>Used to log off sleep report upload status monitoring</w:t>
      </w:r>
    </w:p>
    <w:p w:rsidR="008C0C5C" w:rsidRDefault="002B42D4">
      <w:pPr>
        <w:pStyle w:val="3"/>
        <w:rPr>
          <w:rFonts w:hint="default"/>
        </w:rPr>
      </w:pPr>
      <w:bookmarkStart w:id="55" w:name="_Toc150962702"/>
      <w:r>
        <w:t>Parameters</w:t>
      </w:r>
      <w:bookmarkEnd w:id="55"/>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8C0C5C" w:rsidTr="00133A0A">
        <w:trPr>
          <w:trHeight w:val="90"/>
        </w:trPr>
        <w:tc>
          <w:tcPr>
            <w:tcW w:w="251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F3DF5" w:rsidTr="00133A0A">
        <w:tc>
          <w:tcPr>
            <w:tcW w:w="2518" w:type="dxa"/>
            <w:shd w:val="clear" w:color="auto" w:fill="auto"/>
          </w:tcPr>
          <w:p w:rsidR="004F3DF5" w:rsidRDefault="00AB1A71" w:rsidP="00AF70E0">
            <w:pPr>
              <w:rPr>
                <w:rFonts w:ascii="Consolas" w:hAnsi="Consolas"/>
                <w:color w:val="000000"/>
                <w:sz w:val="20"/>
                <w:highlight w:val="white"/>
                <w:shd w:val="clear" w:color="FFFFFF" w:fill="D9D9D9"/>
              </w:rPr>
            </w:pPr>
            <w:hyperlink w:anchor="_SleepReportUploadState" w:history="1">
              <w:r w:rsidR="004F3DF5" w:rsidRPr="00AC350F">
                <w:rPr>
                  <w:rStyle w:val="a7"/>
                  <w:rFonts w:ascii="Consolas" w:hAnsi="Consolas" w:cs="Consolas"/>
                  <w:kern w:val="0"/>
                  <w:sz w:val="24"/>
                </w:rPr>
                <w:t>SleepReportUploadState</w:t>
              </w:r>
              <w:r w:rsidR="004F3DF5" w:rsidRPr="00AC350F">
                <w:rPr>
                  <w:rStyle w:val="a7"/>
                  <w:rFonts w:ascii="Consolas" w:hAnsi="Consolas" w:cs="Consolas" w:hint="eastAsia"/>
                  <w:kern w:val="0"/>
                  <w:sz w:val="24"/>
                </w:rPr>
                <w:t>Listener</w:t>
              </w:r>
            </w:hyperlink>
          </w:p>
        </w:tc>
        <w:tc>
          <w:tcPr>
            <w:tcW w:w="2126" w:type="dxa"/>
            <w:shd w:val="clear" w:color="auto" w:fill="auto"/>
          </w:tcPr>
          <w:p w:rsidR="004F3DF5" w:rsidRDefault="004F3DF5" w:rsidP="00AF70E0">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4F3DF5" w:rsidRDefault="004F3DF5" w:rsidP="00AF70E0">
            <w:pPr>
              <w:rPr>
                <w:rFonts w:ascii="Consolas" w:hAnsi="Consolas"/>
                <w:color w:val="000000"/>
                <w:sz w:val="20"/>
                <w:highlight w:val="white"/>
                <w:shd w:val="clear" w:color="FFFFFF" w:fill="D9D9D9"/>
              </w:rPr>
            </w:pPr>
            <w:r w:rsidRPr="001D5B05">
              <w:rPr>
                <w:rFonts w:ascii="Consolas" w:hAnsi="Consolas"/>
                <w:color w:val="000000"/>
                <w:sz w:val="20"/>
              </w:rPr>
              <w:t>Sleep report upload state listener</w:t>
            </w:r>
            <w:r>
              <w:rPr>
                <w:rFonts w:ascii="Consolas" w:hAnsi="Consolas" w:hint="eastAsia"/>
                <w:color w:val="000000"/>
                <w:sz w:val="20"/>
              </w:rPr>
              <w:t>,</w:t>
            </w:r>
            <w:r>
              <w:rPr>
                <w:rFonts w:ascii="Consolas" w:hAnsi="Consolas"/>
                <w:color w:val="000000"/>
                <w:sz w:val="20"/>
              </w:rPr>
              <w:t xml:space="preserve"> for details, refer to: </w:t>
            </w:r>
            <w:hyperlink w:anchor="_SleepReportUploadState" w:history="1">
              <w:r w:rsidRPr="00AC350F">
                <w:rPr>
                  <w:rStyle w:val="a7"/>
                  <w:rFonts w:ascii="Consolas" w:hAnsi="Consolas" w:cs="Consolas"/>
                  <w:kern w:val="0"/>
                  <w:sz w:val="24"/>
                </w:rPr>
                <w:t>SleepReportUploadState</w:t>
              </w:r>
              <w:r w:rsidRPr="00AC350F">
                <w:rPr>
                  <w:rStyle w:val="a7"/>
                  <w:rFonts w:ascii="Consolas" w:hAnsi="Consolas" w:cs="Consolas" w:hint="eastAsia"/>
                  <w:kern w:val="0"/>
                  <w:sz w:val="24"/>
                </w:rPr>
                <w:t>Listener</w:t>
              </w:r>
            </w:hyperlink>
          </w:p>
        </w:tc>
      </w:tr>
    </w:tbl>
    <w:p w:rsidR="008C0C5C" w:rsidRDefault="008C0C5C" w:rsidP="00991B5D">
      <w:pPr>
        <w:rPr>
          <w:rFonts w:ascii="Consolas" w:eastAsiaTheme="minorEastAsia" w:hAnsi="Consolas"/>
          <w:color w:val="000000"/>
          <w:sz w:val="20"/>
          <w:highlight w:val="white"/>
        </w:rPr>
      </w:pPr>
    </w:p>
    <w:p w:rsidR="002F4E23" w:rsidRDefault="002F4E23" w:rsidP="002F4E23">
      <w:pPr>
        <w:pStyle w:val="2"/>
        <w:numPr>
          <w:ilvl w:val="0"/>
          <w:numId w:val="2"/>
        </w:numPr>
        <w:rPr>
          <w:rFonts w:ascii="微软雅黑" w:eastAsia="微软雅黑" w:hAnsi="微软雅黑" w:cs="微软雅黑"/>
        </w:rPr>
      </w:pPr>
      <w:bookmarkStart w:id="56" w:name="_Toc150962703"/>
      <w:r w:rsidRPr="00B9530B">
        <w:rPr>
          <w:rFonts w:ascii="微软雅黑" w:eastAsia="微软雅黑" w:hAnsi="微软雅黑" w:cs="微软雅黑"/>
        </w:rPr>
        <w:t xml:space="preserve">Register </w:t>
      </w:r>
      <w:r w:rsidR="009F0B14" w:rsidRPr="009F0B14">
        <w:rPr>
          <w:rFonts w:ascii="微软雅黑" w:eastAsia="微软雅黑" w:hAnsi="微软雅黑" w:cs="微软雅黑"/>
        </w:rPr>
        <w:t>real-time data</w:t>
      </w:r>
      <w:r>
        <w:rPr>
          <w:rFonts w:ascii="微软雅黑" w:eastAsia="微软雅黑" w:hAnsi="微软雅黑" w:cs="微软雅黑"/>
        </w:rPr>
        <w:t xml:space="preserve"> </w:t>
      </w:r>
      <w:r>
        <w:rPr>
          <w:rFonts w:ascii="微软雅黑" w:eastAsia="微软雅黑" w:hAnsi="微软雅黑" w:cs="微软雅黑" w:hint="eastAsia"/>
        </w:rPr>
        <w:t>listener</w:t>
      </w:r>
      <w:bookmarkEnd w:id="56"/>
    </w:p>
    <w:p w:rsidR="00C45ED9" w:rsidRPr="008C07C7" w:rsidRDefault="00C45ED9" w:rsidP="008C07C7">
      <w:pPr>
        <w:autoSpaceDE w:val="0"/>
        <w:autoSpaceDN w:val="0"/>
        <w:adjustRightInd w:val="0"/>
        <w:jc w:val="left"/>
        <w:rPr>
          <w:rFonts w:ascii="Consolas" w:hAnsi="Consolas" w:cs="Consolas"/>
          <w:kern w:val="0"/>
          <w:sz w:val="24"/>
        </w:rPr>
      </w:pPr>
      <w:r w:rsidRPr="008C07C7">
        <w:rPr>
          <w:rFonts w:ascii="Consolas" w:hAnsi="Consolas" w:cs="Consolas"/>
          <w:b/>
          <w:bCs/>
          <w:color w:val="7F0055"/>
          <w:kern w:val="0"/>
          <w:sz w:val="24"/>
        </w:rPr>
        <w:t>public</w:t>
      </w:r>
      <w:r w:rsidRPr="008C07C7">
        <w:rPr>
          <w:rFonts w:ascii="Consolas" w:hAnsi="Consolas" w:cs="Consolas"/>
          <w:color w:val="000000"/>
          <w:kern w:val="0"/>
          <w:sz w:val="24"/>
        </w:rPr>
        <w:t xml:space="preserve"> </w:t>
      </w:r>
      <w:r w:rsidRPr="008C07C7">
        <w:rPr>
          <w:rFonts w:ascii="Consolas" w:hAnsi="Consolas" w:cs="Consolas"/>
          <w:b/>
          <w:bCs/>
          <w:color w:val="7F0055"/>
          <w:kern w:val="0"/>
          <w:sz w:val="24"/>
        </w:rPr>
        <w:t>void</w:t>
      </w:r>
      <w:r w:rsidRPr="008C07C7">
        <w:rPr>
          <w:rFonts w:ascii="Consolas" w:hAnsi="Consolas" w:cs="Consolas"/>
          <w:color w:val="000000"/>
          <w:kern w:val="0"/>
          <w:sz w:val="24"/>
        </w:rPr>
        <w:t xml:space="preserve"> registRealtimeDataListener(</w:t>
      </w:r>
      <w:hyperlink w:anchor="_RealtimeDataListener" w:history="1">
        <w:r w:rsidRPr="008C07C7">
          <w:rPr>
            <w:rStyle w:val="a7"/>
            <w:rFonts w:ascii="Consolas" w:hAnsi="Consolas" w:cs="Consolas"/>
            <w:kern w:val="0"/>
            <w:sz w:val="24"/>
          </w:rPr>
          <w:t xml:space="preserve">RealtimeDataListener </w:t>
        </w:r>
      </w:hyperlink>
      <w:r w:rsidRPr="008C07C7">
        <w:rPr>
          <w:rFonts w:ascii="Consolas" w:hAnsi="Consolas" w:cs="Consolas"/>
          <w:color w:val="6A3E3E"/>
          <w:kern w:val="0"/>
          <w:sz w:val="24"/>
        </w:rPr>
        <w:t>realtimeDataListener</w:t>
      </w:r>
      <w:r w:rsidRPr="008C07C7">
        <w:rPr>
          <w:rFonts w:ascii="Consolas" w:hAnsi="Consolas" w:cs="Consolas"/>
          <w:color w:val="000000"/>
          <w:kern w:val="0"/>
          <w:sz w:val="24"/>
        </w:rPr>
        <w:t>)</w:t>
      </w:r>
    </w:p>
    <w:p w:rsidR="002F4E23" w:rsidRDefault="002F4E23" w:rsidP="002F4E23">
      <w:pPr>
        <w:pStyle w:val="3"/>
        <w:rPr>
          <w:rFonts w:hint="default"/>
        </w:rPr>
      </w:pPr>
      <w:bookmarkStart w:id="57" w:name="_Toc150962704"/>
      <w:r>
        <w:t>Description</w:t>
      </w:r>
      <w:bookmarkEnd w:id="57"/>
    </w:p>
    <w:p w:rsidR="002F4E23" w:rsidRDefault="002B7A19" w:rsidP="002F4E23">
      <w:pPr>
        <w:ind w:firstLine="420"/>
        <w:rPr>
          <w:rFonts w:ascii="Consolas" w:hAnsi="Consolas" w:cs="Consolas"/>
          <w:sz w:val="20"/>
          <w:szCs w:val="20"/>
        </w:rPr>
      </w:pPr>
      <w:r w:rsidRPr="002B7A19">
        <w:rPr>
          <w:rFonts w:ascii="Consolas" w:hAnsi="Consolas" w:cs="Consolas"/>
          <w:sz w:val="20"/>
          <w:szCs w:val="20"/>
        </w:rPr>
        <w:lastRenderedPageBreak/>
        <w:t>Used to monitor real-time data</w:t>
      </w:r>
    </w:p>
    <w:p w:rsidR="002F4E23" w:rsidRDefault="002F4E23" w:rsidP="002F4E23">
      <w:pPr>
        <w:pStyle w:val="3"/>
        <w:rPr>
          <w:rFonts w:hint="default"/>
        </w:rPr>
      </w:pPr>
      <w:bookmarkStart w:id="58" w:name="_Toc150962705"/>
      <w:r>
        <w:t>Parameters</w:t>
      </w:r>
      <w:bookmarkEnd w:id="58"/>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2F4E23" w:rsidTr="00C128F4">
        <w:tc>
          <w:tcPr>
            <w:tcW w:w="2518"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2F4E23" w:rsidRDefault="002F4E23" w:rsidP="00C128F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F4E23" w:rsidTr="00C128F4">
        <w:tc>
          <w:tcPr>
            <w:tcW w:w="2518" w:type="dxa"/>
            <w:shd w:val="clear" w:color="auto" w:fill="auto"/>
          </w:tcPr>
          <w:p w:rsidR="002F4E23" w:rsidRDefault="00AB1A71" w:rsidP="00C128F4">
            <w:pPr>
              <w:rPr>
                <w:rFonts w:ascii="Consolas" w:hAnsi="Consolas"/>
                <w:color w:val="000000"/>
                <w:sz w:val="20"/>
                <w:highlight w:val="white"/>
                <w:shd w:val="clear" w:color="FFFFFF" w:fill="D9D9D9"/>
              </w:rPr>
            </w:pPr>
            <w:hyperlink w:anchor="_RealtimeDataListener" w:history="1">
              <w:r w:rsidR="00644748" w:rsidRPr="008C07C7">
                <w:rPr>
                  <w:rStyle w:val="a7"/>
                  <w:rFonts w:ascii="Consolas" w:hAnsi="Consolas" w:cs="Consolas"/>
                  <w:kern w:val="0"/>
                  <w:sz w:val="24"/>
                </w:rPr>
                <w:t xml:space="preserve">RealtimeDataListener </w:t>
              </w:r>
            </w:hyperlink>
          </w:p>
        </w:tc>
        <w:tc>
          <w:tcPr>
            <w:tcW w:w="2126" w:type="dxa"/>
            <w:shd w:val="clear" w:color="auto" w:fill="auto"/>
          </w:tcPr>
          <w:p w:rsidR="002F4E23" w:rsidRDefault="002F4E23" w:rsidP="00C128F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2F4E23" w:rsidRDefault="00962C22" w:rsidP="00C128F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sidR="002F4E23">
              <w:rPr>
                <w:rFonts w:ascii="Consolas" w:hAnsi="Consolas"/>
                <w:color w:val="000000"/>
                <w:sz w:val="20"/>
              </w:rPr>
              <w:t xml:space="preserve">, refer to: </w:t>
            </w:r>
            <w:hyperlink w:anchor="_RealtimeDataListener" w:history="1">
              <w:r w:rsidR="00644748" w:rsidRPr="008C07C7">
                <w:rPr>
                  <w:rStyle w:val="a7"/>
                  <w:rFonts w:ascii="Consolas" w:hAnsi="Consolas" w:cs="Consolas"/>
                  <w:kern w:val="0"/>
                  <w:sz w:val="24"/>
                </w:rPr>
                <w:t xml:space="preserve">RealtimeDataListener </w:t>
              </w:r>
            </w:hyperlink>
          </w:p>
        </w:tc>
      </w:tr>
    </w:tbl>
    <w:p w:rsidR="002F4E23" w:rsidRDefault="002F4E23" w:rsidP="00991B5D">
      <w:pPr>
        <w:rPr>
          <w:rFonts w:ascii="Consolas" w:eastAsiaTheme="minorEastAsia" w:hAnsi="Consolas"/>
          <w:color w:val="000000"/>
          <w:sz w:val="20"/>
          <w:highlight w:val="white"/>
        </w:rPr>
      </w:pPr>
    </w:p>
    <w:p w:rsidR="00AC3E9B" w:rsidRDefault="00AC3E9B" w:rsidP="00AC3E9B">
      <w:pPr>
        <w:pStyle w:val="2"/>
        <w:numPr>
          <w:ilvl w:val="0"/>
          <w:numId w:val="2"/>
        </w:numPr>
        <w:rPr>
          <w:rFonts w:ascii="微软雅黑" w:eastAsia="微软雅黑" w:hAnsi="微软雅黑" w:cs="微软雅黑"/>
        </w:rPr>
      </w:pPr>
      <w:bookmarkStart w:id="59" w:name="_Toc150962706"/>
      <w:r>
        <w:rPr>
          <w:rFonts w:ascii="微软雅黑" w:eastAsia="微软雅黑" w:hAnsi="微软雅黑" w:cs="微软雅黑" w:hint="eastAsia"/>
        </w:rPr>
        <w:t>unr</w:t>
      </w:r>
      <w:r w:rsidRPr="00B9530B">
        <w:rPr>
          <w:rFonts w:ascii="微软雅黑" w:eastAsia="微软雅黑" w:hAnsi="微软雅黑" w:cs="微软雅黑"/>
        </w:rPr>
        <w:t xml:space="preserve">egister </w:t>
      </w:r>
      <w:r w:rsidRPr="009F0B14">
        <w:rPr>
          <w:rFonts w:ascii="微软雅黑" w:eastAsia="微软雅黑" w:hAnsi="微软雅黑" w:cs="微软雅黑"/>
        </w:rPr>
        <w:t>real-time data</w:t>
      </w:r>
      <w:r>
        <w:rPr>
          <w:rFonts w:ascii="微软雅黑" w:eastAsia="微软雅黑" w:hAnsi="微软雅黑" w:cs="微软雅黑"/>
        </w:rPr>
        <w:t xml:space="preserve"> </w:t>
      </w:r>
      <w:r>
        <w:rPr>
          <w:rFonts w:ascii="微软雅黑" w:eastAsia="微软雅黑" w:hAnsi="微软雅黑" w:cs="微软雅黑" w:hint="eastAsia"/>
        </w:rPr>
        <w:t>listener</w:t>
      </w:r>
      <w:bookmarkEnd w:id="59"/>
    </w:p>
    <w:p w:rsidR="00AC3E9B" w:rsidRPr="008C07C7" w:rsidRDefault="00AC3E9B" w:rsidP="00AC3E9B">
      <w:pPr>
        <w:autoSpaceDE w:val="0"/>
        <w:autoSpaceDN w:val="0"/>
        <w:adjustRightInd w:val="0"/>
        <w:jc w:val="left"/>
        <w:rPr>
          <w:rFonts w:ascii="Consolas" w:hAnsi="Consolas" w:cs="Consolas"/>
          <w:kern w:val="0"/>
          <w:sz w:val="24"/>
        </w:rPr>
      </w:pPr>
      <w:r w:rsidRPr="008C07C7">
        <w:rPr>
          <w:rFonts w:ascii="Consolas" w:hAnsi="Consolas" w:cs="Consolas"/>
          <w:b/>
          <w:bCs/>
          <w:color w:val="7F0055"/>
          <w:kern w:val="0"/>
          <w:sz w:val="24"/>
        </w:rPr>
        <w:t>public</w:t>
      </w:r>
      <w:r w:rsidRPr="008C07C7">
        <w:rPr>
          <w:rFonts w:ascii="Consolas" w:hAnsi="Consolas" w:cs="Consolas"/>
          <w:color w:val="000000"/>
          <w:kern w:val="0"/>
          <w:sz w:val="24"/>
        </w:rPr>
        <w:t xml:space="preserve"> </w:t>
      </w:r>
      <w:r w:rsidRPr="008C07C7">
        <w:rPr>
          <w:rFonts w:ascii="Consolas" w:hAnsi="Consolas" w:cs="Consolas"/>
          <w:b/>
          <w:bCs/>
          <w:color w:val="7F0055"/>
          <w:kern w:val="0"/>
          <w:sz w:val="24"/>
        </w:rPr>
        <w:t>void</w:t>
      </w:r>
      <w:r w:rsidRPr="008C07C7">
        <w:rPr>
          <w:rFonts w:ascii="Consolas" w:hAnsi="Consolas" w:cs="Consolas"/>
          <w:color w:val="000000"/>
          <w:kern w:val="0"/>
          <w:sz w:val="24"/>
        </w:rPr>
        <w:t xml:space="preserve"> </w:t>
      </w:r>
      <w:r w:rsidR="00A81C0B">
        <w:rPr>
          <w:rFonts w:ascii="Consolas" w:hAnsi="Consolas" w:cs="Consolas" w:hint="eastAsia"/>
          <w:color w:val="000000"/>
          <w:kern w:val="0"/>
          <w:sz w:val="24"/>
        </w:rPr>
        <w:t>un</w:t>
      </w:r>
      <w:r w:rsidRPr="008C07C7">
        <w:rPr>
          <w:rFonts w:ascii="Consolas" w:hAnsi="Consolas" w:cs="Consolas"/>
          <w:color w:val="000000"/>
          <w:kern w:val="0"/>
          <w:sz w:val="24"/>
        </w:rPr>
        <w:t>registRealtimeDataListener(</w:t>
      </w:r>
      <w:hyperlink w:anchor="_RealtimeDataListener" w:history="1">
        <w:r w:rsidRPr="008C07C7">
          <w:rPr>
            <w:rStyle w:val="a7"/>
            <w:rFonts w:ascii="Consolas" w:hAnsi="Consolas" w:cs="Consolas"/>
            <w:kern w:val="0"/>
            <w:sz w:val="24"/>
          </w:rPr>
          <w:t xml:space="preserve">RealtimeDataListener </w:t>
        </w:r>
      </w:hyperlink>
      <w:r w:rsidRPr="008C07C7">
        <w:rPr>
          <w:rFonts w:ascii="Consolas" w:hAnsi="Consolas" w:cs="Consolas"/>
          <w:color w:val="6A3E3E"/>
          <w:kern w:val="0"/>
          <w:sz w:val="24"/>
        </w:rPr>
        <w:t>realtimeDataListener</w:t>
      </w:r>
      <w:r w:rsidRPr="008C07C7">
        <w:rPr>
          <w:rFonts w:ascii="Consolas" w:hAnsi="Consolas" w:cs="Consolas"/>
          <w:color w:val="000000"/>
          <w:kern w:val="0"/>
          <w:sz w:val="24"/>
        </w:rPr>
        <w:t>)</w:t>
      </w:r>
    </w:p>
    <w:p w:rsidR="00AC3E9B" w:rsidRDefault="00AC3E9B" w:rsidP="00AC3E9B">
      <w:pPr>
        <w:pStyle w:val="3"/>
        <w:rPr>
          <w:rFonts w:hint="default"/>
        </w:rPr>
      </w:pPr>
      <w:bookmarkStart w:id="60" w:name="_Toc150962707"/>
      <w:r>
        <w:t>Description</w:t>
      </w:r>
      <w:bookmarkEnd w:id="60"/>
    </w:p>
    <w:p w:rsidR="00AC3E9B" w:rsidRDefault="00144FD3" w:rsidP="00AC3E9B">
      <w:pPr>
        <w:ind w:firstLine="420"/>
        <w:rPr>
          <w:rFonts w:ascii="Consolas" w:hAnsi="Consolas" w:cs="Consolas"/>
          <w:sz w:val="20"/>
          <w:szCs w:val="20"/>
        </w:rPr>
      </w:pPr>
      <w:r w:rsidRPr="00144FD3">
        <w:rPr>
          <w:rFonts w:ascii="Consolas" w:hAnsi="Consolas" w:cs="Consolas"/>
          <w:sz w:val="20"/>
          <w:szCs w:val="20"/>
        </w:rPr>
        <w:t>Used to log off real-time data monitoring</w:t>
      </w:r>
    </w:p>
    <w:p w:rsidR="00AC3E9B" w:rsidRDefault="00AC3E9B" w:rsidP="00AC3E9B">
      <w:pPr>
        <w:pStyle w:val="3"/>
        <w:rPr>
          <w:rFonts w:hint="default"/>
        </w:rPr>
      </w:pPr>
      <w:bookmarkStart w:id="61" w:name="_Toc150962708"/>
      <w:r>
        <w:t>Parameters</w:t>
      </w:r>
      <w:bookmarkEnd w:id="61"/>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AC3E9B" w:rsidTr="000948C4">
        <w:tc>
          <w:tcPr>
            <w:tcW w:w="2518"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AC3E9B" w:rsidRDefault="00AC3E9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AC3E9B" w:rsidTr="000948C4">
        <w:tc>
          <w:tcPr>
            <w:tcW w:w="2518" w:type="dxa"/>
            <w:shd w:val="clear" w:color="auto" w:fill="auto"/>
          </w:tcPr>
          <w:p w:rsidR="00AC3E9B" w:rsidRDefault="00AB1A71" w:rsidP="000948C4">
            <w:pPr>
              <w:rPr>
                <w:rFonts w:ascii="Consolas" w:hAnsi="Consolas"/>
                <w:color w:val="000000"/>
                <w:sz w:val="20"/>
                <w:highlight w:val="white"/>
                <w:shd w:val="clear" w:color="FFFFFF" w:fill="D9D9D9"/>
              </w:rPr>
            </w:pPr>
            <w:hyperlink w:anchor="_RealtimeDataListener" w:history="1">
              <w:r w:rsidR="00AC3E9B" w:rsidRPr="008C07C7">
                <w:rPr>
                  <w:rStyle w:val="a7"/>
                  <w:rFonts w:ascii="Consolas" w:hAnsi="Consolas" w:cs="Consolas"/>
                  <w:kern w:val="0"/>
                  <w:sz w:val="24"/>
                </w:rPr>
                <w:t xml:space="preserve">RealtimeDataListener </w:t>
              </w:r>
            </w:hyperlink>
          </w:p>
        </w:tc>
        <w:tc>
          <w:tcPr>
            <w:tcW w:w="2126" w:type="dxa"/>
            <w:shd w:val="clear" w:color="auto" w:fill="auto"/>
          </w:tcPr>
          <w:p w:rsidR="00AC3E9B" w:rsidRDefault="00AC3E9B"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AC3E9B" w:rsidRDefault="00AC3E9B"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DataListener" w:history="1">
              <w:r w:rsidRPr="008C07C7">
                <w:rPr>
                  <w:rStyle w:val="a7"/>
                  <w:rFonts w:ascii="Consolas" w:hAnsi="Consolas" w:cs="Consolas"/>
                  <w:kern w:val="0"/>
                  <w:sz w:val="24"/>
                </w:rPr>
                <w:t xml:space="preserve">RealtimeDataListener </w:t>
              </w:r>
            </w:hyperlink>
          </w:p>
        </w:tc>
      </w:tr>
    </w:tbl>
    <w:p w:rsidR="00CD033E" w:rsidRDefault="00CD033E" w:rsidP="00991B5D">
      <w:pPr>
        <w:rPr>
          <w:rFonts w:ascii="Consolas" w:eastAsiaTheme="minorEastAsia" w:hAnsi="Consolas"/>
          <w:color w:val="000000"/>
          <w:sz w:val="20"/>
          <w:highlight w:val="white"/>
        </w:rPr>
      </w:pPr>
    </w:p>
    <w:p w:rsidR="00383BB3" w:rsidRDefault="00290706" w:rsidP="00383BB3">
      <w:pPr>
        <w:pStyle w:val="2"/>
        <w:numPr>
          <w:ilvl w:val="0"/>
          <w:numId w:val="2"/>
        </w:numPr>
        <w:spacing w:before="260" w:after="260"/>
        <w:rPr>
          <w:rFonts w:ascii="微软雅黑" w:eastAsia="微软雅黑" w:hAnsi="微软雅黑" w:cs="微软雅黑"/>
        </w:rPr>
      </w:pPr>
      <w:bookmarkStart w:id="62" w:name="_Toc150962709"/>
      <w:r w:rsidRPr="00290706">
        <w:rPr>
          <w:rFonts w:ascii="微软雅黑" w:eastAsia="微软雅黑" w:hAnsi="微软雅黑" w:cs="微软雅黑"/>
        </w:rPr>
        <w:t>Register for real-time sleep state monitoring</w:t>
      </w:r>
      <w:bookmarkEnd w:id="62"/>
    </w:p>
    <w:p w:rsidR="00383BB3" w:rsidRDefault="00383BB3" w:rsidP="00383BB3">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registRealtimeSleepStateListener(</w:t>
      </w:r>
      <w:hyperlink w:anchor="_RealtimeSleepStateListener" w:history="1">
        <w:r w:rsidRPr="00E273DD">
          <w:rPr>
            <w:rStyle w:val="a7"/>
            <w:rFonts w:ascii="Consolas" w:hAnsi="Consolas" w:cs="Consolas"/>
            <w:kern w:val="0"/>
            <w:sz w:val="24"/>
          </w:rPr>
          <w:t>RealtimeSleepStateListener</w:t>
        </w:r>
      </w:hyperlink>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rsidR="005B378E" w:rsidRDefault="005B378E" w:rsidP="005B378E">
      <w:pPr>
        <w:pStyle w:val="3"/>
        <w:rPr>
          <w:rFonts w:hint="default"/>
        </w:rPr>
      </w:pPr>
      <w:bookmarkStart w:id="63" w:name="_Toc150962710"/>
      <w:r>
        <w:t>Description</w:t>
      </w:r>
      <w:bookmarkEnd w:id="63"/>
    </w:p>
    <w:p w:rsidR="00383BB3" w:rsidRDefault="00AB548E" w:rsidP="00383BB3">
      <w:pPr>
        <w:ind w:firstLine="420"/>
        <w:rPr>
          <w:rFonts w:ascii="Consolas" w:eastAsia="Consolas" w:hAnsi="Consolas"/>
          <w:color w:val="000000"/>
          <w:sz w:val="20"/>
          <w:highlight w:val="white"/>
        </w:rPr>
      </w:pPr>
      <w:r w:rsidRPr="00AB548E">
        <w:rPr>
          <w:rFonts w:ascii="Consolas" w:eastAsia="Consolas" w:hAnsi="Consolas"/>
          <w:color w:val="000000"/>
          <w:sz w:val="20"/>
        </w:rPr>
        <w:t>Used to monitor real-time sleep status</w:t>
      </w:r>
    </w:p>
    <w:p w:rsidR="00383BB3" w:rsidRDefault="00950B16" w:rsidP="00383BB3">
      <w:pPr>
        <w:pStyle w:val="3"/>
        <w:rPr>
          <w:rFonts w:hint="default"/>
        </w:rPr>
      </w:pPr>
      <w:bookmarkStart w:id="64" w:name="_Toc150962711"/>
      <w:r>
        <w:t>Parameters</w:t>
      </w:r>
      <w:bookmarkEnd w:id="64"/>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292D68" w:rsidTr="000948C4">
        <w:tc>
          <w:tcPr>
            <w:tcW w:w="2518"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292D68" w:rsidRDefault="00292D68"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292D68" w:rsidTr="000948C4">
        <w:tc>
          <w:tcPr>
            <w:tcW w:w="2518" w:type="dxa"/>
            <w:shd w:val="clear" w:color="auto" w:fill="auto"/>
          </w:tcPr>
          <w:p w:rsidR="00292D68" w:rsidRDefault="00AB1A71" w:rsidP="000948C4">
            <w:pPr>
              <w:rPr>
                <w:rFonts w:ascii="Consolas" w:hAnsi="Consolas"/>
                <w:color w:val="000000"/>
                <w:sz w:val="20"/>
                <w:highlight w:val="white"/>
                <w:shd w:val="clear" w:color="FFFFFF" w:fill="D9D9D9"/>
              </w:rPr>
            </w:pPr>
            <w:hyperlink w:anchor="_RealtimeSleepStateListener" w:history="1">
              <w:r w:rsidR="00130DC7" w:rsidRPr="00E273DD">
                <w:rPr>
                  <w:rStyle w:val="a7"/>
                  <w:rFonts w:ascii="Consolas" w:hAnsi="Consolas" w:cs="Consolas"/>
                  <w:kern w:val="0"/>
                  <w:sz w:val="24"/>
                </w:rPr>
                <w:t>RealtimeSleepStateListener</w:t>
              </w:r>
            </w:hyperlink>
          </w:p>
        </w:tc>
        <w:tc>
          <w:tcPr>
            <w:tcW w:w="2126" w:type="dxa"/>
            <w:shd w:val="clear" w:color="auto" w:fill="auto"/>
          </w:tcPr>
          <w:p w:rsidR="00292D68" w:rsidRDefault="00292D68"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292D68" w:rsidRDefault="00292D68"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SleepStateListener" w:history="1">
              <w:r w:rsidR="00130DC7" w:rsidRPr="00E273DD">
                <w:rPr>
                  <w:rStyle w:val="a7"/>
                  <w:rFonts w:ascii="Consolas" w:hAnsi="Consolas" w:cs="Consolas"/>
                  <w:kern w:val="0"/>
                  <w:sz w:val="24"/>
                </w:rPr>
                <w:t>RealtimeSleepStateListener</w:t>
              </w:r>
            </w:hyperlink>
          </w:p>
        </w:tc>
      </w:tr>
    </w:tbl>
    <w:p w:rsidR="00D7245F" w:rsidRDefault="00D7245F" w:rsidP="00991B5D">
      <w:pPr>
        <w:rPr>
          <w:rFonts w:ascii="Consolas" w:eastAsiaTheme="minorEastAsia" w:hAnsi="Consolas"/>
          <w:color w:val="000000"/>
          <w:sz w:val="20"/>
          <w:highlight w:val="white"/>
        </w:rPr>
      </w:pPr>
    </w:p>
    <w:p w:rsidR="003B554B" w:rsidRDefault="00A4360D" w:rsidP="003B554B">
      <w:pPr>
        <w:pStyle w:val="2"/>
        <w:numPr>
          <w:ilvl w:val="0"/>
          <w:numId w:val="2"/>
        </w:numPr>
        <w:spacing w:before="260" w:after="260"/>
        <w:rPr>
          <w:rFonts w:ascii="微软雅黑" w:eastAsia="微软雅黑" w:hAnsi="微软雅黑" w:cs="微软雅黑"/>
        </w:rPr>
      </w:pPr>
      <w:bookmarkStart w:id="65" w:name="_Toc150962712"/>
      <w:r>
        <w:rPr>
          <w:rFonts w:ascii="微软雅黑" w:eastAsia="微软雅黑" w:hAnsi="微软雅黑" w:cs="微软雅黑" w:hint="eastAsia"/>
        </w:rPr>
        <w:t>U</w:t>
      </w:r>
      <w:r w:rsidR="003B554B">
        <w:rPr>
          <w:rFonts w:ascii="微软雅黑" w:eastAsia="微软雅黑" w:hAnsi="微软雅黑" w:cs="微软雅黑" w:hint="eastAsia"/>
        </w:rPr>
        <w:t>nr</w:t>
      </w:r>
      <w:r w:rsidR="003B554B" w:rsidRPr="00290706">
        <w:rPr>
          <w:rFonts w:ascii="微软雅黑" w:eastAsia="微软雅黑" w:hAnsi="微软雅黑" w:cs="微软雅黑"/>
        </w:rPr>
        <w:t>egister for real-time sleep state monitoring</w:t>
      </w:r>
      <w:bookmarkEnd w:id="65"/>
    </w:p>
    <w:p w:rsidR="003B554B" w:rsidRDefault="003B554B" w:rsidP="003B554B">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w:t>
      </w:r>
      <w:r w:rsidR="00CD1931">
        <w:rPr>
          <w:rFonts w:ascii="Consolas" w:hAnsi="Consolas" w:cs="Consolas" w:hint="eastAsia"/>
          <w:color w:val="000000"/>
          <w:kern w:val="0"/>
          <w:sz w:val="24"/>
        </w:rPr>
        <w:t>un</w:t>
      </w:r>
      <w:r>
        <w:rPr>
          <w:rFonts w:ascii="Consolas" w:hAnsi="Consolas" w:cs="Consolas"/>
          <w:color w:val="000000"/>
          <w:kern w:val="0"/>
          <w:sz w:val="24"/>
        </w:rPr>
        <w:t>registRealtimeSleepStateListener(</w:t>
      </w:r>
      <w:hyperlink w:anchor="_RealtimeSleepStateListener" w:history="1">
        <w:r w:rsidRPr="00E273DD">
          <w:rPr>
            <w:rStyle w:val="a7"/>
            <w:rFonts w:ascii="Consolas" w:hAnsi="Consolas" w:cs="Consolas"/>
            <w:kern w:val="0"/>
            <w:sz w:val="24"/>
          </w:rPr>
          <w:t>RealtimeSleepStateListener</w:t>
        </w:r>
      </w:hyperlink>
      <w:r>
        <w:rPr>
          <w:rFonts w:ascii="Consolas" w:hAnsi="Consolas" w:cs="Consolas"/>
          <w:color w:val="000000"/>
          <w:kern w:val="0"/>
          <w:sz w:val="24"/>
        </w:rPr>
        <w:t xml:space="preserve"> </w:t>
      </w:r>
      <w:r>
        <w:rPr>
          <w:rFonts w:ascii="Consolas" w:hAnsi="Consolas" w:cs="Consolas"/>
          <w:color w:val="6A3E3E"/>
          <w:kern w:val="0"/>
          <w:sz w:val="24"/>
        </w:rPr>
        <w:t>realtimeSleepStateListener</w:t>
      </w:r>
      <w:r>
        <w:rPr>
          <w:rFonts w:ascii="Consolas" w:hAnsi="Consolas" w:cs="Consolas"/>
          <w:color w:val="000000"/>
          <w:kern w:val="0"/>
          <w:sz w:val="24"/>
        </w:rPr>
        <w:t>)</w:t>
      </w:r>
    </w:p>
    <w:p w:rsidR="003B554B" w:rsidRDefault="003B554B" w:rsidP="003B554B">
      <w:pPr>
        <w:pStyle w:val="3"/>
        <w:rPr>
          <w:rFonts w:hint="default"/>
        </w:rPr>
      </w:pPr>
      <w:bookmarkStart w:id="66" w:name="_Toc150962713"/>
      <w:r>
        <w:t>Description</w:t>
      </w:r>
      <w:bookmarkEnd w:id="66"/>
    </w:p>
    <w:p w:rsidR="003B554B" w:rsidRPr="00E43A77" w:rsidRDefault="00E43A77" w:rsidP="003B554B">
      <w:pPr>
        <w:ind w:firstLine="420"/>
        <w:rPr>
          <w:rFonts w:ascii="Consolas" w:eastAsiaTheme="minorEastAsia" w:hAnsi="Consolas"/>
          <w:color w:val="000000"/>
          <w:sz w:val="20"/>
          <w:highlight w:val="white"/>
        </w:rPr>
      </w:pPr>
      <w:r w:rsidRPr="00E43A77">
        <w:rPr>
          <w:rFonts w:ascii="Consolas" w:eastAsiaTheme="minorEastAsia" w:hAnsi="Consolas"/>
          <w:color w:val="000000"/>
          <w:sz w:val="20"/>
        </w:rPr>
        <w:t>Used to log off real-time sleep status monitoring</w:t>
      </w:r>
    </w:p>
    <w:p w:rsidR="003B554B" w:rsidRDefault="003B554B" w:rsidP="003B554B">
      <w:pPr>
        <w:pStyle w:val="3"/>
        <w:rPr>
          <w:rFonts w:hint="default"/>
        </w:rPr>
      </w:pPr>
      <w:bookmarkStart w:id="67" w:name="_Toc150962714"/>
      <w:r>
        <w:t>Parameters</w:t>
      </w:r>
      <w:bookmarkEnd w:id="67"/>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2126"/>
        <w:gridCol w:w="4198"/>
      </w:tblGrid>
      <w:tr w:rsidR="003B554B" w:rsidTr="000948C4">
        <w:tc>
          <w:tcPr>
            <w:tcW w:w="2518"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126"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198" w:type="dxa"/>
            <w:shd w:val="clear" w:color="auto" w:fill="auto"/>
          </w:tcPr>
          <w:p w:rsidR="003B554B" w:rsidRDefault="003B554B" w:rsidP="000948C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3B554B" w:rsidTr="000948C4">
        <w:tc>
          <w:tcPr>
            <w:tcW w:w="2518" w:type="dxa"/>
            <w:shd w:val="clear" w:color="auto" w:fill="auto"/>
          </w:tcPr>
          <w:p w:rsidR="003B554B" w:rsidRDefault="00AB1A71" w:rsidP="000948C4">
            <w:pPr>
              <w:rPr>
                <w:rFonts w:ascii="Consolas" w:hAnsi="Consolas"/>
                <w:color w:val="000000"/>
                <w:sz w:val="20"/>
                <w:highlight w:val="white"/>
                <w:shd w:val="clear" w:color="FFFFFF" w:fill="D9D9D9"/>
              </w:rPr>
            </w:pPr>
            <w:hyperlink w:anchor="_RealtimeSleepStateListener" w:history="1">
              <w:r w:rsidR="003B554B" w:rsidRPr="00E273DD">
                <w:rPr>
                  <w:rStyle w:val="a7"/>
                  <w:rFonts w:ascii="Consolas" w:hAnsi="Consolas" w:cs="Consolas"/>
                  <w:kern w:val="0"/>
                  <w:sz w:val="24"/>
                </w:rPr>
                <w:t>RealtimeSleepStateListener</w:t>
              </w:r>
            </w:hyperlink>
          </w:p>
        </w:tc>
        <w:tc>
          <w:tcPr>
            <w:tcW w:w="2126" w:type="dxa"/>
            <w:shd w:val="clear" w:color="auto" w:fill="auto"/>
          </w:tcPr>
          <w:p w:rsidR="003B554B" w:rsidRDefault="003B554B" w:rsidP="000948C4">
            <w:pPr>
              <w:rPr>
                <w:rFonts w:ascii="Consolas" w:hAnsi="Consolas"/>
                <w:color w:val="000000"/>
                <w:sz w:val="20"/>
                <w:highlight w:val="white"/>
                <w:shd w:val="clear" w:color="FFFFFF" w:fill="D9D9D9"/>
              </w:rPr>
            </w:pPr>
            <w:r w:rsidRPr="00274277">
              <w:rPr>
                <w:rFonts w:ascii="Consolas" w:hAnsi="Consolas"/>
                <w:color w:val="000000"/>
                <w:sz w:val="20"/>
                <w:shd w:val="clear" w:color="FFFFFF" w:fill="D9D9D9"/>
              </w:rPr>
              <w:t>Custom interface</w:t>
            </w:r>
          </w:p>
        </w:tc>
        <w:tc>
          <w:tcPr>
            <w:tcW w:w="4198" w:type="dxa"/>
            <w:shd w:val="clear" w:color="auto" w:fill="auto"/>
          </w:tcPr>
          <w:p w:rsidR="003B554B" w:rsidRDefault="003B554B" w:rsidP="000948C4">
            <w:pPr>
              <w:rPr>
                <w:rFonts w:ascii="Consolas" w:hAnsi="Consolas"/>
                <w:color w:val="000000"/>
                <w:sz w:val="20"/>
                <w:highlight w:val="white"/>
                <w:shd w:val="clear" w:color="FFFFFF" w:fill="D9D9D9"/>
              </w:rPr>
            </w:pPr>
            <w:r w:rsidRPr="00962C22">
              <w:rPr>
                <w:rFonts w:ascii="Consolas" w:hAnsi="Consolas"/>
                <w:color w:val="000000"/>
                <w:sz w:val="20"/>
              </w:rPr>
              <w:t>Real-time data monitoring</w:t>
            </w:r>
            <w:r>
              <w:rPr>
                <w:rFonts w:ascii="Consolas" w:hAnsi="Consolas"/>
                <w:color w:val="000000"/>
                <w:sz w:val="20"/>
              </w:rPr>
              <w:t xml:space="preserve">, refer to: </w:t>
            </w:r>
            <w:hyperlink w:anchor="_RealtimeSleepStateListener" w:history="1">
              <w:r w:rsidRPr="00E273DD">
                <w:rPr>
                  <w:rStyle w:val="a7"/>
                  <w:rFonts w:ascii="Consolas" w:hAnsi="Consolas" w:cs="Consolas"/>
                  <w:kern w:val="0"/>
                  <w:sz w:val="24"/>
                </w:rPr>
                <w:t>RealtimeSleepStateListener</w:t>
              </w:r>
            </w:hyperlink>
          </w:p>
        </w:tc>
      </w:tr>
    </w:tbl>
    <w:p w:rsidR="00C50DB0" w:rsidRDefault="00F76EFF" w:rsidP="00C50DB0">
      <w:pPr>
        <w:pStyle w:val="2"/>
        <w:rPr>
          <w:rFonts w:cs="微软雅黑"/>
        </w:rPr>
      </w:pPr>
      <w:bookmarkStart w:id="68" w:name="_Toc150962715"/>
      <w:r>
        <w:rPr>
          <w:rFonts w:cs="微软雅黑" w:hint="eastAsia"/>
        </w:rPr>
        <w:t>18</w:t>
      </w:r>
      <w:r w:rsidR="00C50DB0">
        <w:rPr>
          <w:rFonts w:cs="微软雅黑" w:hint="eastAsia"/>
        </w:rPr>
        <w:t>.</w:t>
      </w:r>
      <w:r w:rsidR="00F2245A" w:rsidRPr="00F2245A">
        <w:rPr>
          <w:rFonts w:cs="微软雅黑"/>
        </w:rPr>
        <w:t>Query the device collection status</w:t>
      </w:r>
      <w:bookmarkEnd w:id="68"/>
    </w:p>
    <w:p w:rsidR="00C50DB0" w:rsidRDefault="00C50DB0" w:rsidP="00C50DB0">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public</w:t>
      </w:r>
      <w:r>
        <w:rPr>
          <w:rFonts w:ascii="Consolas" w:hAnsi="Consolas" w:cs="Consolas"/>
          <w:color w:val="000000"/>
          <w:kern w:val="0"/>
          <w:sz w:val="24"/>
        </w:rPr>
        <w:t xml:space="preserve"> </w:t>
      </w:r>
      <w:r>
        <w:rPr>
          <w:rFonts w:ascii="Consolas" w:hAnsi="Consolas" w:cs="Consolas"/>
          <w:b/>
          <w:bCs/>
          <w:color w:val="7F0055"/>
          <w:kern w:val="0"/>
          <w:sz w:val="24"/>
        </w:rPr>
        <w:t>void</w:t>
      </w:r>
      <w:r>
        <w:rPr>
          <w:rFonts w:ascii="Consolas" w:hAnsi="Consolas" w:cs="Consolas"/>
          <w:color w:val="000000"/>
          <w:kern w:val="0"/>
          <w:sz w:val="24"/>
        </w:rPr>
        <w:t xml:space="preserve"> queryCollectState(</w:t>
      </w:r>
      <w:r>
        <w:rPr>
          <w:rFonts w:ascii="Consolas" w:hAnsi="Consolas" w:cs="Consolas"/>
          <w:b/>
          <w:bCs/>
          <w:color w:val="7F0055"/>
          <w:kern w:val="0"/>
          <w:sz w:val="24"/>
        </w:rPr>
        <w:t>final</w:t>
      </w:r>
      <w:r>
        <w:rPr>
          <w:rFonts w:ascii="Consolas" w:hAnsi="Consolas" w:cs="Consolas"/>
          <w:color w:val="000000"/>
          <w:kern w:val="0"/>
          <w:sz w:val="24"/>
        </w:rPr>
        <w:t xml:space="preserve"> </w:t>
      </w:r>
      <w:r>
        <w:rPr>
          <w:rFonts w:ascii="Consolas" w:hAnsi="Consolas" w:cs="Consolas"/>
          <w:b/>
          <w:bCs/>
          <w:color w:val="7F0055"/>
          <w:kern w:val="0"/>
          <w:sz w:val="24"/>
        </w:rPr>
        <w:t>short</w:t>
      </w:r>
      <w:r>
        <w:rPr>
          <w:rFonts w:ascii="Consolas" w:hAnsi="Consolas" w:cs="Consolas"/>
          <w:color w:val="000000"/>
          <w:kern w:val="0"/>
          <w:sz w:val="24"/>
        </w:rPr>
        <w:t xml:space="preserve"> </w:t>
      </w:r>
      <w:r>
        <w:rPr>
          <w:rFonts w:ascii="Consolas" w:hAnsi="Consolas" w:cs="Consolas"/>
          <w:color w:val="6A3E3E"/>
          <w:kern w:val="0"/>
          <w:sz w:val="24"/>
        </w:rPr>
        <w:t>deviceType</w:t>
      </w:r>
      <w:r>
        <w:rPr>
          <w:rFonts w:ascii="Consolas" w:hAnsi="Consolas" w:cs="Consolas"/>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String </w:t>
      </w:r>
      <w:r>
        <w:rPr>
          <w:rFonts w:ascii="Consolas" w:hAnsi="Consolas" w:cs="Consolas"/>
          <w:color w:val="6A3E3E"/>
          <w:kern w:val="0"/>
          <w:sz w:val="24"/>
        </w:rPr>
        <w:t>deviceId</w:t>
      </w:r>
      <w:r>
        <w:rPr>
          <w:rFonts w:ascii="Consolas" w:hAnsi="Consolas" w:cs="Consolas"/>
          <w:color w:val="000000"/>
          <w:kern w:val="0"/>
          <w:sz w:val="24"/>
        </w:rPr>
        <w:t xml:space="preserve">, </w:t>
      </w:r>
      <w:r w:rsidR="006E1B9D">
        <w:rPr>
          <w:rFonts w:ascii="Consolas" w:hAnsi="Consolas" w:cs="Consolas"/>
          <w:b/>
          <w:bCs/>
          <w:color w:val="7F0055"/>
          <w:kern w:val="0"/>
          <w:sz w:val="24"/>
        </w:rPr>
        <w:t>final</w:t>
      </w:r>
      <w:r w:rsidR="006E1B9D">
        <w:rPr>
          <w:rFonts w:ascii="Consolas" w:hAnsi="Consolas" w:cs="Consolas"/>
          <w:color w:val="000000"/>
          <w:kern w:val="0"/>
          <w:sz w:val="24"/>
        </w:rPr>
        <w:t xml:space="preserve"> </w:t>
      </w:r>
      <w:r w:rsidR="006E1B9D" w:rsidRPr="005B2194">
        <w:rPr>
          <w:rFonts w:ascii="Consolas" w:hAnsi="Consolas" w:cs="Consolas" w:hint="eastAsia"/>
          <w:b/>
          <w:bCs/>
          <w:color w:val="7F0055"/>
          <w:kern w:val="0"/>
          <w:sz w:val="24"/>
        </w:rPr>
        <w:t>int</w:t>
      </w:r>
      <w:r w:rsidR="006E1B9D">
        <w:rPr>
          <w:rFonts w:ascii="Consolas" w:hAnsi="Consolas" w:cs="Consolas"/>
          <w:color w:val="000000"/>
          <w:kern w:val="0"/>
          <w:sz w:val="24"/>
        </w:rPr>
        <w:t xml:space="preserve"> </w:t>
      </w:r>
      <w:r w:rsidR="006E1B9D">
        <w:rPr>
          <w:rFonts w:ascii="Consolas" w:hAnsi="Consolas" w:cs="Consolas" w:hint="eastAsia"/>
          <w:color w:val="6A3E3E"/>
          <w:kern w:val="0"/>
          <w:sz w:val="24"/>
        </w:rPr>
        <w:t>num</w:t>
      </w:r>
      <w:r w:rsidR="006E1B9D">
        <w:rPr>
          <w:rFonts w:ascii="Consolas" w:hAnsi="Consolas" w:cs="Consolas"/>
          <w:color w:val="000000"/>
          <w:kern w:val="0"/>
          <w:sz w:val="24"/>
        </w:rPr>
        <w:t>,</w:t>
      </w:r>
      <w:r w:rsidR="006E1B9D">
        <w:rPr>
          <w:rFonts w:ascii="Consolas" w:hAnsi="Consolas" w:cs="Consolas" w:hint="eastAsia"/>
          <w:color w:val="000000"/>
          <w:kern w:val="0"/>
          <w:sz w:val="24"/>
        </w:rPr>
        <w:t xml:space="preserve"> </w:t>
      </w:r>
      <w:r>
        <w:rPr>
          <w:rFonts w:ascii="Consolas" w:hAnsi="Consolas" w:cs="Consolas"/>
          <w:b/>
          <w:bCs/>
          <w:color w:val="7F0055"/>
          <w:kern w:val="0"/>
          <w:sz w:val="24"/>
        </w:rPr>
        <w:t>final</w:t>
      </w:r>
      <w:r>
        <w:rPr>
          <w:rFonts w:ascii="Consolas" w:hAnsi="Consolas" w:cs="Consolas"/>
          <w:color w:val="000000"/>
          <w:kern w:val="0"/>
          <w:sz w:val="24"/>
        </w:rPr>
        <w:t xml:space="preserve"> IResultCallback&lt;</w:t>
      </w:r>
      <w:hyperlink w:anchor="_RealTimeData" w:history="1">
        <w:r w:rsidRPr="008B6539">
          <w:rPr>
            <w:rStyle w:val="a7"/>
            <w:rFonts w:ascii="Consolas" w:hAnsi="Consolas" w:cs="Consolas"/>
            <w:kern w:val="0"/>
            <w:sz w:val="24"/>
          </w:rPr>
          <w:t>CollectState</w:t>
        </w:r>
      </w:hyperlink>
      <w:r>
        <w:rPr>
          <w:rFonts w:ascii="Consolas" w:hAnsi="Consolas" w:cs="Consolas"/>
          <w:color w:val="000000"/>
          <w:kern w:val="0"/>
          <w:sz w:val="24"/>
        </w:rPr>
        <w:t xml:space="preserve">&gt; </w:t>
      </w:r>
      <w:r>
        <w:rPr>
          <w:rFonts w:ascii="Consolas" w:hAnsi="Consolas" w:cs="Consolas"/>
          <w:color w:val="6A3E3E"/>
          <w:kern w:val="0"/>
          <w:sz w:val="24"/>
        </w:rPr>
        <w:t>cb</w:t>
      </w:r>
      <w:r>
        <w:rPr>
          <w:rFonts w:ascii="Consolas" w:hAnsi="Consolas" w:cs="Consolas"/>
          <w:color w:val="000000"/>
          <w:kern w:val="0"/>
          <w:sz w:val="24"/>
        </w:rPr>
        <w:t xml:space="preserve">) </w:t>
      </w:r>
    </w:p>
    <w:p w:rsidR="00C50DB0" w:rsidRDefault="00757166" w:rsidP="00C50DB0">
      <w:pPr>
        <w:pStyle w:val="3"/>
        <w:rPr>
          <w:rFonts w:hint="default"/>
        </w:rPr>
      </w:pPr>
      <w:bookmarkStart w:id="69" w:name="_Toc150962716"/>
      <w:r>
        <w:t>Interface Description</w:t>
      </w:r>
      <w:bookmarkEnd w:id="69"/>
    </w:p>
    <w:p w:rsidR="00C50DB0" w:rsidRDefault="000117A4" w:rsidP="00C50DB0">
      <w:pPr>
        <w:ind w:firstLine="420"/>
        <w:rPr>
          <w:rFonts w:ascii="Consolas" w:eastAsia="Consolas" w:hAnsi="Consolas"/>
          <w:color w:val="000000"/>
          <w:sz w:val="20"/>
          <w:highlight w:val="white"/>
        </w:rPr>
      </w:pPr>
      <w:r w:rsidRPr="000117A4">
        <w:t>It is used to query the equipment collection status. If the equipment collection is in progress, the interface will return the time stamp when the equipment started collection, which is used to calculate the equipment collection duration.</w:t>
      </w:r>
    </w:p>
    <w:p w:rsidR="00C50DB0" w:rsidRDefault="006173E8" w:rsidP="00C50DB0">
      <w:pPr>
        <w:pStyle w:val="3"/>
        <w:rPr>
          <w:rFonts w:hint="default"/>
        </w:rPr>
      </w:pPr>
      <w:bookmarkStart w:id="70" w:name="_Toc150962717"/>
      <w:r>
        <w:t>Parameters Description</w:t>
      </w:r>
      <w:bookmarkEnd w:id="70"/>
    </w:p>
    <w:tbl>
      <w:tblPr>
        <w:tblW w:w="8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4110"/>
        <w:gridCol w:w="3064"/>
      </w:tblGrid>
      <w:tr w:rsidR="009E38C8" w:rsidTr="008C4A87">
        <w:tc>
          <w:tcPr>
            <w:tcW w:w="1668" w:type="dxa"/>
          </w:tcPr>
          <w:p w:rsidR="009E38C8" w:rsidRDefault="009E38C8" w:rsidP="008C4A87">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Field</w:t>
            </w:r>
          </w:p>
        </w:tc>
        <w:tc>
          <w:tcPr>
            <w:tcW w:w="4110" w:type="dxa"/>
          </w:tcPr>
          <w:p w:rsidR="009E38C8" w:rsidRDefault="009E38C8" w:rsidP="008C4A87">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Type</w:t>
            </w:r>
          </w:p>
        </w:tc>
        <w:tc>
          <w:tcPr>
            <w:tcW w:w="3064" w:type="dxa"/>
          </w:tcPr>
          <w:p w:rsidR="009E38C8" w:rsidRDefault="009E38C8" w:rsidP="008C4A87">
            <w:pPr>
              <w:rPr>
                <w:rFonts w:ascii="Arial" w:hAnsi="Arial" w:cs="Arial"/>
                <w:b/>
                <w:bCs/>
                <w:color w:val="000000"/>
                <w:sz w:val="20"/>
                <w:highlight w:val="white"/>
                <w:shd w:val="clear" w:color="FFFFFF" w:fill="D9D9D9"/>
              </w:rPr>
            </w:pPr>
            <w:r>
              <w:rPr>
                <w:rFonts w:ascii="Arial" w:hAnsi="Arial" w:cs="Arial"/>
                <w:b/>
                <w:bCs/>
                <w:color w:val="000000"/>
                <w:sz w:val="20"/>
                <w:highlight w:val="white"/>
                <w:shd w:val="clear" w:color="FFFFFF" w:fill="D9D9D9"/>
              </w:rPr>
              <w:t>Description</w:t>
            </w:r>
          </w:p>
        </w:tc>
      </w:tr>
      <w:tr w:rsidR="00C51E3A" w:rsidTr="002C6633">
        <w:trPr>
          <w:trHeight w:val="90"/>
        </w:trPr>
        <w:tc>
          <w:tcPr>
            <w:tcW w:w="1668" w:type="dxa"/>
            <w:vAlign w:val="center"/>
          </w:tcPr>
          <w:p w:rsidR="00C51E3A" w:rsidRDefault="00C51E3A" w:rsidP="008C4A87">
            <w:pPr>
              <w:rPr>
                <w:rFonts w:ascii="Consolas" w:hAnsi="Consolas"/>
                <w:color w:val="000000"/>
                <w:sz w:val="20"/>
                <w:highlight w:val="white"/>
                <w:shd w:val="clear" w:color="FFFFFF" w:fill="D9D9D9"/>
              </w:rPr>
            </w:pPr>
            <w:r>
              <w:rPr>
                <w:rFonts w:ascii="Consolas" w:hAnsi="Consolas" w:cs="Consolas" w:hint="eastAsia"/>
                <w:color w:val="000000"/>
                <w:kern w:val="0"/>
                <w:sz w:val="24"/>
              </w:rPr>
              <w:t>deviceType</w:t>
            </w:r>
          </w:p>
        </w:tc>
        <w:tc>
          <w:tcPr>
            <w:tcW w:w="4110" w:type="dxa"/>
            <w:vAlign w:val="center"/>
          </w:tcPr>
          <w:p w:rsidR="00C51E3A" w:rsidRDefault="00C51E3A" w:rsidP="008C4A8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3064" w:type="dxa"/>
          </w:tcPr>
          <w:p w:rsidR="00C51E3A" w:rsidRDefault="00C51E3A" w:rsidP="008C4A87">
            <w:pPr>
              <w:rPr>
                <w:rFonts w:ascii="Consolas" w:hAnsi="Consolas"/>
                <w:color w:val="000000"/>
                <w:sz w:val="20"/>
                <w:highlight w:val="white"/>
                <w:shd w:val="clear" w:color="FFFFFF" w:fill="D9D9D9"/>
              </w:rPr>
            </w:pPr>
            <w:r w:rsidRPr="00D156A4">
              <w:rPr>
                <w:rFonts w:ascii="Consolas" w:hAnsi="Consolas"/>
                <w:color w:val="000000"/>
                <w:sz w:val="20"/>
                <w:shd w:val="clear" w:color="FFFFFF" w:fill="D9D9D9"/>
              </w:rPr>
              <w:t>Equipment type</w:t>
            </w:r>
          </w:p>
        </w:tc>
      </w:tr>
      <w:tr w:rsidR="00C51E3A" w:rsidTr="002C6633">
        <w:trPr>
          <w:trHeight w:val="90"/>
        </w:trPr>
        <w:tc>
          <w:tcPr>
            <w:tcW w:w="1668" w:type="dxa"/>
            <w:vAlign w:val="center"/>
          </w:tcPr>
          <w:p w:rsidR="00C51E3A" w:rsidRPr="00986541" w:rsidRDefault="00C51E3A" w:rsidP="008C4A87">
            <w:pPr>
              <w:rPr>
                <w:rFonts w:ascii="Consolas" w:hAnsi="Consolas" w:cs="Consolas"/>
                <w:color w:val="000000"/>
                <w:kern w:val="0"/>
                <w:sz w:val="24"/>
              </w:rPr>
            </w:pPr>
            <w:r>
              <w:rPr>
                <w:rFonts w:ascii="Consolas" w:hAnsi="Consolas" w:cs="Consolas" w:hint="eastAsia"/>
                <w:color w:val="000000"/>
                <w:kern w:val="0"/>
                <w:sz w:val="24"/>
              </w:rPr>
              <w:t>deviceId</w:t>
            </w:r>
          </w:p>
        </w:tc>
        <w:tc>
          <w:tcPr>
            <w:tcW w:w="4110" w:type="dxa"/>
            <w:vAlign w:val="center"/>
          </w:tcPr>
          <w:p w:rsidR="00C51E3A" w:rsidRDefault="00C51E3A" w:rsidP="008C4A8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String</w:t>
            </w:r>
          </w:p>
        </w:tc>
        <w:tc>
          <w:tcPr>
            <w:tcW w:w="3064" w:type="dxa"/>
          </w:tcPr>
          <w:p w:rsidR="00C51E3A" w:rsidRDefault="00C51E3A" w:rsidP="008C4A87">
            <w:pPr>
              <w:rPr>
                <w:rFonts w:ascii="Consolas" w:hAnsi="Consolas"/>
                <w:color w:val="000000"/>
                <w:sz w:val="20"/>
                <w:highlight w:val="white"/>
                <w:shd w:val="clear" w:color="FFFFFF" w:fill="D9D9D9"/>
              </w:rPr>
            </w:pPr>
            <w:r w:rsidRPr="00DF2B5C">
              <w:rPr>
                <w:rFonts w:ascii="Consolas" w:hAnsi="Consolas"/>
                <w:color w:val="000000"/>
                <w:sz w:val="20"/>
                <w:shd w:val="clear" w:color="FFFFFF" w:fill="D9D9D9"/>
              </w:rPr>
              <w:t>Device ciphertext ID</w:t>
            </w:r>
          </w:p>
        </w:tc>
      </w:tr>
      <w:tr w:rsidR="006E1B9D" w:rsidTr="002C6633">
        <w:trPr>
          <w:trHeight w:val="90"/>
        </w:trPr>
        <w:tc>
          <w:tcPr>
            <w:tcW w:w="1668" w:type="dxa"/>
            <w:vAlign w:val="center"/>
          </w:tcPr>
          <w:p w:rsidR="006E1B9D" w:rsidRDefault="006E1B9D" w:rsidP="008C4A87">
            <w:pPr>
              <w:rPr>
                <w:rFonts w:ascii="Consolas" w:hAnsi="Consolas" w:cs="Consolas"/>
                <w:color w:val="000000"/>
                <w:kern w:val="0"/>
                <w:sz w:val="24"/>
              </w:rPr>
            </w:pPr>
            <w:r>
              <w:rPr>
                <w:rFonts w:ascii="Consolas" w:hAnsi="Consolas" w:cs="Consolas" w:hint="eastAsia"/>
                <w:color w:val="000000"/>
                <w:kern w:val="0"/>
                <w:sz w:val="24"/>
              </w:rPr>
              <w:t>num</w:t>
            </w:r>
          </w:p>
        </w:tc>
        <w:tc>
          <w:tcPr>
            <w:tcW w:w="4110" w:type="dxa"/>
            <w:vAlign w:val="center"/>
          </w:tcPr>
          <w:p w:rsidR="006E1B9D" w:rsidRDefault="006E1B9D" w:rsidP="008C4A8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3064" w:type="dxa"/>
          </w:tcPr>
          <w:p w:rsidR="006E1B9D" w:rsidRPr="00DF2B5C" w:rsidRDefault="00BB2187" w:rsidP="008C4A87">
            <w:pPr>
              <w:rPr>
                <w:rFonts w:ascii="Consolas" w:hAnsi="Consolas"/>
                <w:color w:val="000000"/>
                <w:sz w:val="20"/>
                <w:shd w:val="clear" w:color="FFFFFF" w:fill="D9D9D9"/>
              </w:rPr>
            </w:pPr>
            <w:r w:rsidRPr="005F2451">
              <w:rPr>
                <w:rFonts w:ascii="Consolas" w:hAnsi="Consolas"/>
                <w:color w:val="000000"/>
                <w:sz w:val="20"/>
                <w:shd w:val="clear" w:color="FFFFFF" w:fill="D9D9D9"/>
              </w:rPr>
              <w:t>Left and right side numbering, 0 left side (single person version), 1 right side</w:t>
            </w:r>
          </w:p>
        </w:tc>
      </w:tr>
      <w:tr w:rsidR="00C51E3A" w:rsidTr="002C6633">
        <w:trPr>
          <w:trHeight w:val="90"/>
        </w:trPr>
        <w:tc>
          <w:tcPr>
            <w:tcW w:w="1668" w:type="dxa"/>
            <w:vAlign w:val="center"/>
          </w:tcPr>
          <w:p w:rsidR="00C51E3A" w:rsidRPr="00986541" w:rsidRDefault="00C51E3A" w:rsidP="008C4A87">
            <w:pPr>
              <w:rPr>
                <w:rFonts w:ascii="Consolas" w:hAnsi="Consolas" w:cs="Consolas"/>
                <w:color w:val="000000"/>
                <w:kern w:val="0"/>
                <w:sz w:val="24"/>
              </w:rPr>
            </w:pPr>
            <w:r>
              <w:rPr>
                <w:rFonts w:ascii="Consolas" w:hAnsi="Consolas" w:cs="Consolas" w:hint="eastAsia"/>
                <w:color w:val="000000"/>
                <w:kern w:val="0"/>
                <w:sz w:val="24"/>
              </w:rPr>
              <w:t>cb</w:t>
            </w:r>
          </w:p>
        </w:tc>
        <w:tc>
          <w:tcPr>
            <w:tcW w:w="4110" w:type="dxa"/>
            <w:vAlign w:val="center"/>
          </w:tcPr>
          <w:p w:rsidR="00C51E3A" w:rsidRDefault="00C51E3A" w:rsidP="008C4A87">
            <w:pPr>
              <w:rPr>
                <w:rFonts w:ascii="Consolas" w:hAnsi="Consolas"/>
                <w:color w:val="000000"/>
                <w:sz w:val="20"/>
                <w:highlight w:val="white"/>
                <w:shd w:val="clear" w:color="FFFFFF" w:fill="D9D9D9"/>
              </w:rPr>
            </w:pPr>
            <w:r>
              <w:rPr>
                <w:rFonts w:ascii="Consolas" w:hAnsi="Consolas" w:cs="Consolas"/>
                <w:color w:val="000000"/>
                <w:kern w:val="0"/>
                <w:sz w:val="24"/>
              </w:rPr>
              <w:t>IResultCallback&lt;</w:t>
            </w:r>
            <w:hyperlink w:anchor="_CollectState" w:history="1">
              <w:r w:rsidRPr="00D819F4">
                <w:rPr>
                  <w:rStyle w:val="a7"/>
                  <w:rFonts w:ascii="Consolas" w:hAnsi="Consolas" w:cs="Consolas"/>
                  <w:kern w:val="0"/>
                  <w:sz w:val="24"/>
                </w:rPr>
                <w:t>CollectState</w:t>
              </w:r>
            </w:hyperlink>
            <w:r>
              <w:rPr>
                <w:rFonts w:ascii="Consolas" w:hAnsi="Consolas" w:cs="Consolas"/>
                <w:color w:val="000000"/>
                <w:kern w:val="0"/>
                <w:sz w:val="24"/>
              </w:rPr>
              <w:t>&gt;</w:t>
            </w:r>
          </w:p>
        </w:tc>
        <w:tc>
          <w:tcPr>
            <w:tcW w:w="3064" w:type="dxa"/>
          </w:tcPr>
          <w:p w:rsidR="00C51E3A" w:rsidRDefault="00C51E3A" w:rsidP="00C51E3A">
            <w:pPr>
              <w:rPr>
                <w:rFonts w:ascii="Consolas" w:hAnsi="Consolas"/>
                <w:color w:val="000000"/>
                <w:sz w:val="20"/>
                <w:highlight w:val="white"/>
                <w:shd w:val="clear" w:color="FFFFFF" w:fill="D9D9D9"/>
              </w:rPr>
            </w:pPr>
            <w:r w:rsidRPr="00C7061B">
              <w:rPr>
                <w:rFonts w:ascii="Consolas" w:hAnsi="Consolas"/>
                <w:color w:val="000000"/>
                <w:sz w:val="20"/>
                <w:shd w:val="clear" w:color="FFFFFF" w:fill="D9D9D9"/>
              </w:rPr>
              <w:t>Callback interface</w:t>
            </w:r>
          </w:p>
        </w:tc>
      </w:tr>
    </w:tbl>
    <w:p w:rsidR="008C0C5C" w:rsidRDefault="002B42D4">
      <w:pPr>
        <w:pStyle w:val="1"/>
        <w:rPr>
          <w:rFonts w:ascii="微软雅黑" w:eastAsia="微软雅黑" w:hAnsi="微软雅黑" w:cs="微软雅黑" w:hint="default"/>
        </w:rPr>
      </w:pPr>
      <w:bookmarkStart w:id="71" w:name="_Toc150962718"/>
      <w:r>
        <w:rPr>
          <w:rFonts w:ascii="微软雅黑" w:eastAsia="微软雅黑" w:hAnsi="微软雅黑" w:cs="微软雅黑"/>
        </w:rPr>
        <w:lastRenderedPageBreak/>
        <w:t>Object Description</w:t>
      </w:r>
      <w:bookmarkEnd w:id="71"/>
    </w:p>
    <w:p w:rsidR="008C0C5C" w:rsidRDefault="002B42D4">
      <w:pPr>
        <w:pStyle w:val="2"/>
      </w:pPr>
      <w:bookmarkStart w:id="72" w:name="_Toc150962719"/>
      <w:bookmarkStart w:id="73" w:name="_StatusCode"/>
      <w:r>
        <w:rPr>
          <w:rFonts w:hint="eastAsia"/>
        </w:rPr>
        <w:t>StatusCode</w:t>
      </w:r>
      <w:bookmarkEnd w:id="72"/>
    </w:p>
    <w:p w:rsidR="008C0C5C" w:rsidRDefault="002B42D4">
      <w:pPr>
        <w:pStyle w:val="3"/>
        <w:rPr>
          <w:rFonts w:hint="default"/>
        </w:rPr>
      </w:pPr>
      <w:bookmarkStart w:id="74" w:name="_Toc150962720"/>
      <w:bookmarkEnd w:id="73"/>
      <w:r>
        <w:t>Description</w:t>
      </w:r>
      <w:bookmarkEnd w:id="74"/>
    </w:p>
    <w:p w:rsidR="008C0C5C" w:rsidRDefault="002B42D4">
      <w:pPr>
        <w:ind w:firstLine="420"/>
        <w:rPr>
          <w:rFonts w:ascii="Consolas" w:eastAsia="Consolas" w:hAnsi="Consolas"/>
          <w:color w:val="000000"/>
          <w:sz w:val="20"/>
        </w:rPr>
      </w:pPr>
      <w:r>
        <w:rPr>
          <w:rFonts w:ascii="Consolas" w:hAnsi="Consolas" w:hint="eastAsia"/>
          <w:color w:val="000000"/>
          <w:sz w:val="20"/>
        </w:rPr>
        <w:t>Status of execution</w:t>
      </w:r>
    </w:p>
    <w:p w:rsidR="008C0C5C" w:rsidRDefault="002B42D4">
      <w:pPr>
        <w:pStyle w:val="3"/>
        <w:rPr>
          <w:rFonts w:hint="default"/>
        </w:rPr>
      </w:pPr>
      <w:bookmarkStart w:id="75" w:name="_Toc150962721"/>
      <w:r>
        <w:t>Fields</w:t>
      </w:r>
      <w:bookmarkEnd w:id="75"/>
    </w:p>
    <w:tbl>
      <w:tblPr>
        <w:tblW w:w="150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085"/>
        <w:gridCol w:w="1134"/>
        <w:gridCol w:w="1134"/>
        <w:gridCol w:w="9698"/>
      </w:tblGrid>
      <w:tr w:rsidR="00891E2A" w:rsidTr="00891E2A">
        <w:tc>
          <w:tcPr>
            <w:tcW w:w="3085" w:type="dxa"/>
            <w:shd w:val="clear" w:color="auto" w:fill="auto"/>
          </w:tcPr>
          <w:p w:rsidR="00891E2A" w:rsidRDefault="00891E2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134" w:type="dxa"/>
          </w:tcPr>
          <w:p w:rsidR="00891E2A" w:rsidRPr="000C7D44" w:rsidRDefault="00E03334" w:rsidP="002133D5">
            <w:pPr>
              <w:rPr>
                <w:rFonts w:ascii="Consolas" w:hAnsi="Consolas" w:cs="黑体"/>
                <w:b/>
                <w:bCs/>
                <w:color w:val="000000"/>
                <w:sz w:val="20"/>
                <w:highlight w:val="white"/>
                <w:shd w:val="clear" w:color="FFFFFF" w:fill="D9D9D9"/>
              </w:rPr>
            </w:pPr>
            <w:r>
              <w:rPr>
                <w:rFonts w:ascii="Consolas" w:hAnsi="Consolas" w:cs="黑体" w:hint="eastAsia"/>
                <w:b/>
                <w:bCs/>
                <w:color w:val="000000"/>
                <w:sz w:val="20"/>
                <w:highlight w:val="white"/>
                <w:shd w:val="clear" w:color="FFFFFF" w:fill="D9D9D9"/>
              </w:rPr>
              <w:t>Type</w:t>
            </w:r>
          </w:p>
        </w:tc>
        <w:tc>
          <w:tcPr>
            <w:tcW w:w="1134" w:type="dxa"/>
          </w:tcPr>
          <w:p w:rsidR="00891E2A" w:rsidRPr="000C7D44" w:rsidRDefault="00891E2A" w:rsidP="002133D5">
            <w:pPr>
              <w:rPr>
                <w:rFonts w:ascii="Consolas" w:hAnsi="Consolas" w:cs="黑体"/>
                <w:b/>
                <w:bCs/>
                <w:color w:val="000000"/>
                <w:sz w:val="20"/>
                <w:highlight w:val="white"/>
                <w:shd w:val="clear" w:color="FFFFFF" w:fill="D9D9D9"/>
              </w:rPr>
            </w:pPr>
            <w:r>
              <w:rPr>
                <w:rFonts w:ascii="Consolas" w:hAnsi="Consolas" w:cs="黑体" w:hint="eastAsia"/>
                <w:b/>
                <w:bCs/>
                <w:color w:val="000000"/>
                <w:sz w:val="20"/>
                <w:highlight w:val="white"/>
                <w:shd w:val="clear" w:color="FFFFFF" w:fill="D9D9D9"/>
              </w:rPr>
              <w:t>Value</w:t>
            </w:r>
          </w:p>
        </w:tc>
        <w:tc>
          <w:tcPr>
            <w:tcW w:w="9698" w:type="dxa"/>
            <w:shd w:val="clear" w:color="auto" w:fill="auto"/>
          </w:tcPr>
          <w:p w:rsidR="00891E2A" w:rsidRDefault="00891E2A">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STATUS_SUCCESS</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sidRPr="000C7D44">
              <w:rPr>
                <w:rFonts w:ascii="Consolas" w:hAnsi="Consolas" w:cs="黑体" w:hint="eastAsia"/>
                <w:color w:val="000000"/>
                <w:sz w:val="20"/>
                <w:highlight w:val="white"/>
              </w:rPr>
              <w:t>0x00</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success</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STATUS_FAILED</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-1</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failed</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STATUS_TIMEOUT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2</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timeout</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STATUS_DISCONNECT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-3</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disconnected</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STATUS_BLUETOOTH_NOT_OPEN</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4</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Bluetooth is not open</w:t>
            </w:r>
          </w:p>
        </w:tc>
      </w:tr>
      <w:tr w:rsidR="00891E2A" w:rsidTr="00891E2A">
        <w:tc>
          <w:tcPr>
            <w:tcW w:w="3085"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STATUS_PARAMETER_ERROR</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int</w:t>
            </w:r>
          </w:p>
        </w:tc>
        <w:tc>
          <w:tcPr>
            <w:tcW w:w="1134" w:type="dxa"/>
            <w:vAlign w:val="center"/>
          </w:tcPr>
          <w:p w:rsidR="00891E2A" w:rsidRPr="000C7D44" w:rsidRDefault="00891E2A" w:rsidP="002133D5">
            <w:pPr>
              <w:jc w:val="left"/>
              <w:rPr>
                <w:rFonts w:ascii="Consolas" w:hAnsi="Consolas" w:cs="黑体"/>
                <w:color w:val="000000"/>
                <w:sz w:val="20"/>
                <w:highlight w:val="white"/>
              </w:rPr>
            </w:pPr>
            <w:r>
              <w:rPr>
                <w:rFonts w:ascii="Consolas" w:hAnsi="Consolas" w:cs="黑体" w:hint="eastAsia"/>
                <w:color w:val="000000"/>
                <w:sz w:val="20"/>
                <w:highlight w:val="white"/>
              </w:rPr>
              <w:t>-</w:t>
            </w:r>
            <w:r w:rsidRPr="000C7D44">
              <w:rPr>
                <w:rFonts w:ascii="Consolas" w:hAnsi="Consolas" w:cs="黑体" w:hint="eastAsia"/>
                <w:color w:val="000000"/>
                <w:sz w:val="20"/>
                <w:highlight w:val="white"/>
              </w:rPr>
              <w:t>5</w:t>
            </w:r>
          </w:p>
        </w:tc>
        <w:tc>
          <w:tcPr>
            <w:tcW w:w="9698" w:type="dxa"/>
            <w:shd w:val="clear" w:color="auto" w:fill="auto"/>
          </w:tcPr>
          <w:p w:rsidR="00891E2A" w:rsidRDefault="00891E2A">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Parameter error</w:t>
            </w:r>
          </w:p>
        </w:tc>
      </w:tr>
    </w:tbl>
    <w:p w:rsidR="008C0C5C" w:rsidRDefault="008C0C5C">
      <w:pPr>
        <w:ind w:firstLine="420"/>
      </w:pPr>
    </w:p>
    <w:p w:rsidR="008C0C5C" w:rsidRDefault="00D530F5">
      <w:pPr>
        <w:pStyle w:val="2"/>
      </w:pPr>
      <w:bookmarkStart w:id="76" w:name="_DeviceCode"/>
      <w:bookmarkStart w:id="77" w:name="_Toc150962722"/>
      <w:bookmarkStart w:id="78" w:name="_IDataCallback&lt;T&gt;"/>
      <w:bookmarkEnd w:id="76"/>
      <w:r>
        <w:rPr>
          <w:rFonts w:hint="eastAsia"/>
        </w:rPr>
        <w:t>IResult</w:t>
      </w:r>
      <w:r w:rsidR="002B42D4">
        <w:rPr>
          <w:rFonts w:hint="eastAsia"/>
        </w:rPr>
        <w:t>Callback&lt;T&gt;</w:t>
      </w:r>
      <w:bookmarkEnd w:id="77"/>
    </w:p>
    <w:bookmarkEnd w:id="78"/>
    <w:p w:rsidR="008C0C5C" w:rsidRDefault="008C0C5C"/>
    <w:p w:rsidR="008C0C5C" w:rsidRDefault="002B42D4">
      <w:pPr>
        <w:pStyle w:val="3"/>
        <w:rPr>
          <w:rFonts w:hint="default"/>
        </w:rPr>
      </w:pPr>
      <w:bookmarkStart w:id="79" w:name="_Toc150962723"/>
      <w:r>
        <w:t>Description</w:t>
      </w:r>
      <w:bookmarkEnd w:id="79"/>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interface</w:t>
      </w:r>
    </w:p>
    <w:p w:rsidR="008C0C5C" w:rsidRDefault="002B42D4">
      <w:pPr>
        <w:pStyle w:val="3"/>
        <w:rPr>
          <w:rFonts w:hint="default"/>
        </w:rPr>
      </w:pPr>
      <w:bookmarkStart w:id="80" w:name="_Toc150962724"/>
      <w:r>
        <w:t>Function</w:t>
      </w:r>
      <w:bookmarkEnd w:id="80"/>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eastAsia="Consolas" w:hAnsi="Consolas" w:hint="eastAsia"/>
          <w:b/>
          <w:color w:val="7F0055"/>
          <w:sz w:val="20"/>
          <w:highlight w:val="white"/>
        </w:rPr>
        <w:t>void</w:t>
      </w:r>
      <w:r w:rsidR="00DC7C4E">
        <w:rPr>
          <w:rFonts w:ascii="Consolas" w:eastAsia="Consolas" w:hAnsi="Consolas" w:hint="eastAsia"/>
          <w:color w:val="000000"/>
          <w:sz w:val="20"/>
          <w:highlight w:val="white"/>
        </w:rPr>
        <w:t xml:space="preserve"> on</w:t>
      </w:r>
      <w:r w:rsidR="00DC7C4E">
        <w:rPr>
          <w:rFonts w:ascii="Consolas" w:eastAsiaTheme="minorEastAsia" w:hAnsi="Consolas" w:hint="eastAsia"/>
          <w:color w:val="000000"/>
          <w:sz w:val="20"/>
          <w:highlight w:val="white"/>
        </w:rPr>
        <w:t>Result</w:t>
      </w:r>
      <w:r>
        <w:rPr>
          <w:rFonts w:ascii="Consolas" w:eastAsia="Consolas" w:hAnsi="Consolas" w:hint="eastAsia"/>
          <w:color w:val="000000"/>
          <w:sz w:val="20"/>
          <w:highlight w:val="white"/>
        </w:rPr>
        <w:t>Callback(CallbackData&lt;T&gt; cd)</w:t>
      </w:r>
    </w:p>
    <w:p w:rsidR="008C0C5C" w:rsidRDefault="008C0C5C">
      <w:pPr>
        <w:ind w:firstLine="420"/>
        <w:rPr>
          <w:rFonts w:ascii="Consolas" w:eastAsia="Consolas" w:hAnsi="Consolas"/>
          <w:color w:val="000000"/>
          <w:sz w:val="20"/>
          <w:highlight w:val="white"/>
        </w:rPr>
      </w:pPr>
    </w:p>
    <w:p w:rsidR="008C0C5C" w:rsidRDefault="002B42D4">
      <w:pPr>
        <w:ind w:firstLine="420"/>
        <w:rPr>
          <w:rFonts w:ascii="Consolas" w:eastAsia="Consolas" w:hAnsi="Consolas"/>
          <w:color w:val="000000"/>
          <w:sz w:val="20"/>
          <w:highlight w:val="white"/>
        </w:rPr>
      </w:pPr>
      <w:r>
        <w:rPr>
          <w:rFonts w:ascii="Consolas" w:eastAsia="Consolas" w:hAnsi="Consolas" w:hint="eastAsia"/>
          <w:color w:val="000000"/>
          <w:sz w:val="20"/>
          <w:highlight w:val="white"/>
        </w:rPr>
        <w:t xml:space="preserve"> </w:t>
      </w:r>
      <w:r>
        <w:rPr>
          <w:rFonts w:ascii="Consolas" w:hAnsi="Consolas" w:hint="eastAsia"/>
          <w:color w:val="000000"/>
          <w:sz w:val="20"/>
          <w:highlight w:val="white"/>
        </w:rPr>
        <w:t>callback function</w:t>
      </w:r>
    </w:p>
    <w:p w:rsidR="008C0C5C" w:rsidRDefault="008C0C5C">
      <w:pPr>
        <w:ind w:firstLine="420"/>
        <w:rPr>
          <w:rFonts w:ascii="微软雅黑" w:eastAsia="微软雅黑" w:hAnsi="微软雅黑" w:cs="微软雅黑"/>
        </w:rPr>
      </w:pPr>
    </w:p>
    <w:p w:rsidR="008C0C5C" w:rsidRDefault="002B42D4">
      <w:pPr>
        <w:pStyle w:val="2"/>
      </w:pPr>
      <w:bookmarkStart w:id="81" w:name="_Toc150962725"/>
      <w:r>
        <w:rPr>
          <w:rFonts w:hint="eastAsia"/>
        </w:rPr>
        <w:lastRenderedPageBreak/>
        <w:t>CallbackData&lt;T&gt;</w:t>
      </w:r>
      <w:bookmarkEnd w:id="81"/>
    </w:p>
    <w:p w:rsidR="008C0C5C" w:rsidRDefault="002B42D4">
      <w:pPr>
        <w:pStyle w:val="3"/>
        <w:rPr>
          <w:rFonts w:hint="default"/>
        </w:rPr>
      </w:pPr>
      <w:bookmarkStart w:id="82" w:name="_Toc150962726"/>
      <w:r>
        <w:t>Description</w:t>
      </w:r>
      <w:bookmarkEnd w:id="82"/>
    </w:p>
    <w:p w:rsidR="008C0C5C" w:rsidRDefault="002B42D4">
      <w:pPr>
        <w:ind w:firstLine="420"/>
        <w:rPr>
          <w:rFonts w:ascii="微软雅黑" w:eastAsia="微软雅黑" w:hAnsi="微软雅黑" w:cs="微软雅黑"/>
        </w:rPr>
      </w:pPr>
      <w:r>
        <w:rPr>
          <w:rFonts w:ascii="微软雅黑" w:eastAsia="微软雅黑" w:hAnsi="微软雅黑" w:cs="微软雅黑" w:hint="eastAsia"/>
        </w:rPr>
        <w:t>Callback object</w:t>
      </w:r>
    </w:p>
    <w:p w:rsidR="008C0C5C" w:rsidRDefault="002B42D4">
      <w:pPr>
        <w:pStyle w:val="3"/>
        <w:rPr>
          <w:rFonts w:ascii="微软雅黑" w:eastAsia="微软雅黑" w:hAnsi="微软雅黑" w:cs="微软雅黑" w:hint="default"/>
        </w:rPr>
      </w:pPr>
      <w:bookmarkStart w:id="83" w:name="_Toc150962727"/>
      <w:r>
        <w:t>Fields</w:t>
      </w:r>
      <w:bookmarkEnd w:id="8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2841" w:type="dxa"/>
            <w:shd w:val="clear" w:color="auto" w:fill="auto"/>
            <w:vAlign w:val="center"/>
          </w:tcPr>
          <w:p w:rsidR="008C0C5C" w:rsidRDefault="00241326">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AB1A71">
            <w:pPr>
              <w:rPr>
                <w:rFonts w:ascii="Consolas" w:hAnsi="Consolas"/>
                <w:color w:val="000000"/>
                <w:sz w:val="20"/>
                <w:highlight w:val="white"/>
                <w:shd w:val="clear" w:color="FFFFFF" w:fill="D9D9D9"/>
              </w:rPr>
            </w:pPr>
            <w:hyperlink w:anchor="_StatusCode" w:history="1">
              <w:r w:rsidR="002B42D4">
                <w:rPr>
                  <w:rStyle w:val="a7"/>
                  <w:rFonts w:ascii="Consolas" w:hAnsi="Consolas" w:hint="eastAsia"/>
                  <w:color w:val="000000"/>
                  <w:sz w:val="20"/>
                </w:rPr>
                <w:t xml:space="preserve">Status </w:t>
              </w:r>
            </w:hyperlink>
            <w:r w:rsidR="002B42D4">
              <w:rPr>
                <w:rFonts w:ascii="Consolas" w:hAnsi="Consolas" w:hint="eastAsia"/>
                <w:color w:val="000000"/>
                <w:sz w:val="20"/>
              </w:rPr>
              <w:t>of execution</w:t>
            </w:r>
          </w:p>
        </w:tc>
      </w:tr>
      <w:tr w:rsidR="008C0C5C">
        <w:tc>
          <w:tcPr>
            <w:tcW w:w="2841" w:type="dxa"/>
            <w:shd w:val="clear" w:color="auto" w:fill="auto"/>
            <w:vAlign w:val="center"/>
          </w:tcPr>
          <w:p w:rsidR="008C0C5C" w:rsidRDefault="003447C5" w:rsidP="003447C5">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callbackT</w:t>
            </w:r>
            <w:r w:rsidR="002B42D4">
              <w:rPr>
                <w:rFonts w:ascii="Consolas" w:hAnsi="Consolas" w:hint="eastAsia"/>
                <w:color w:val="000000"/>
                <w:sz w:val="20"/>
                <w:highlight w:val="white"/>
                <w:shd w:val="clear" w:color="FFFFFF" w:fill="D9D9D9"/>
              </w:rPr>
              <w:t>ype</w:t>
            </w:r>
          </w:p>
        </w:tc>
        <w:tc>
          <w:tcPr>
            <w:tcW w:w="2841" w:type="dxa"/>
            <w:shd w:val="clear" w:color="auto" w:fill="auto"/>
            <w:vAlign w:val="center"/>
          </w:tcPr>
          <w:p w:rsidR="008C0C5C" w:rsidRDefault="0069346D">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rPr>
              <w:t>Interface Type, used to distinguish between operating interface</w:t>
            </w:r>
          </w:p>
        </w:tc>
      </w:tr>
      <w:tr w:rsidR="008C0C5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result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w:t>
            </w:r>
          </w:p>
        </w:tc>
        <w:tc>
          <w:tcPr>
            <w:tcW w:w="2841" w:type="dxa"/>
            <w:shd w:val="clear" w:color="auto" w:fill="auto"/>
            <w:vAlign w:val="center"/>
          </w:tcPr>
          <w:p w:rsidR="008C0C5C" w:rsidRDefault="002B42D4">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The result of execution</w:t>
            </w:r>
          </w:p>
        </w:tc>
      </w:tr>
    </w:tbl>
    <w:p w:rsidR="008C0C5C" w:rsidRDefault="008D6531">
      <w:pPr>
        <w:pStyle w:val="2"/>
      </w:pPr>
      <w:bookmarkStart w:id="84" w:name="_SleepState"/>
      <w:bookmarkStart w:id="85" w:name="_Toc44957333"/>
      <w:bookmarkStart w:id="86" w:name="_Toc150962728"/>
      <w:bookmarkStart w:id="87" w:name="_LoginBean"/>
      <w:bookmarkEnd w:id="84"/>
      <w:r>
        <w:rPr>
          <w:rFonts w:hint="eastAsia"/>
        </w:rPr>
        <w:t>SleepState</w:t>
      </w:r>
      <w:bookmarkEnd w:id="85"/>
      <w:bookmarkEnd w:id="86"/>
    </w:p>
    <w:p w:rsidR="008C0C5C" w:rsidRDefault="002B42D4">
      <w:pPr>
        <w:pStyle w:val="3"/>
        <w:rPr>
          <w:rFonts w:hint="default"/>
        </w:rPr>
      </w:pPr>
      <w:bookmarkStart w:id="88" w:name="_Toc150962729"/>
      <w:bookmarkEnd w:id="87"/>
      <w:r>
        <w:t>Description</w:t>
      </w:r>
      <w:bookmarkEnd w:id="88"/>
    </w:p>
    <w:p w:rsidR="008C0C5C" w:rsidRDefault="00641FAB">
      <w:pPr>
        <w:ind w:firstLine="420"/>
        <w:rPr>
          <w:rFonts w:ascii="Consolas" w:hAnsi="Consolas"/>
          <w:color w:val="000000"/>
          <w:sz w:val="20"/>
          <w:highlight w:val="white"/>
          <w:shd w:val="clear" w:color="FFFFFF" w:fill="D9D9D9"/>
        </w:rPr>
      </w:pPr>
      <w:r w:rsidRPr="00641FAB">
        <w:rPr>
          <w:rFonts w:ascii="Consolas" w:hAnsi="Consolas"/>
          <w:color w:val="000000"/>
          <w:sz w:val="20"/>
          <w:shd w:val="clear" w:color="FFFFFF" w:fill="D9D9D9"/>
        </w:rPr>
        <w:t>Sleep state</w:t>
      </w:r>
    </w:p>
    <w:p w:rsidR="008C0C5C" w:rsidRDefault="002B42D4">
      <w:pPr>
        <w:pStyle w:val="3"/>
        <w:rPr>
          <w:rFonts w:ascii="微软雅黑" w:eastAsia="微软雅黑" w:hAnsi="微软雅黑" w:cs="微软雅黑" w:hint="default"/>
        </w:rPr>
      </w:pPr>
      <w:bookmarkStart w:id="89" w:name="_Toc150962730"/>
      <w:r>
        <w:t>Fields</w:t>
      </w:r>
      <w:bookmarkEnd w:id="8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09"/>
        <w:gridCol w:w="851"/>
        <w:gridCol w:w="5863"/>
      </w:tblGrid>
      <w:tr w:rsidR="008C0C5C" w:rsidTr="00C16061">
        <w:tc>
          <w:tcPr>
            <w:tcW w:w="1809"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5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586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4C6A52" w:rsidTr="00C16061">
        <w:tc>
          <w:tcPr>
            <w:tcW w:w="1809" w:type="dxa"/>
            <w:shd w:val="clear" w:color="auto" w:fill="auto"/>
          </w:tcPr>
          <w:p w:rsidR="004C6A52" w:rsidRDefault="004C6A52" w:rsidP="00AF70E0">
            <w:pPr>
              <w:rPr>
                <w:rFonts w:ascii="Consolas" w:hAnsi="Consolas"/>
                <w:color w:val="000000"/>
                <w:sz w:val="20"/>
                <w:highlight w:val="white"/>
                <w:shd w:val="clear" w:color="FFFFFF" w:fill="D9D9D9"/>
              </w:rPr>
            </w:pPr>
            <w:r w:rsidRPr="00AE1139">
              <w:rPr>
                <w:rFonts w:ascii="Consolas" w:hAnsi="Consolas"/>
                <w:color w:val="000000"/>
                <w:sz w:val="20"/>
                <w:shd w:val="clear" w:color="FFFFFF" w:fill="D9D9D9"/>
              </w:rPr>
              <w:t>asleepFlag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32169B">
            <w:pPr>
              <w:rPr>
                <w:rFonts w:ascii="Consolas" w:hAnsi="Consolas"/>
                <w:color w:val="000000"/>
                <w:sz w:val="20"/>
                <w:highlight w:val="white"/>
                <w:shd w:val="clear" w:color="FFFFFF" w:fill="D9D9D9"/>
              </w:rPr>
            </w:pPr>
            <w:r w:rsidRPr="0032169B">
              <w:rPr>
                <w:rFonts w:ascii="Consolas" w:hAnsi="Consolas"/>
                <w:color w:val="000000"/>
                <w:sz w:val="20"/>
              </w:rPr>
              <w:t>Falling asleep sign 0x00: Not falling asleep 0x01: Falling asleep Other: Invalid</w:t>
            </w:r>
          </w:p>
        </w:tc>
      </w:tr>
      <w:tr w:rsidR="004C6A52" w:rsidTr="00C16061">
        <w:tc>
          <w:tcPr>
            <w:tcW w:w="1809" w:type="dxa"/>
            <w:shd w:val="clear" w:color="auto" w:fill="auto"/>
          </w:tcPr>
          <w:p w:rsidR="004C6A52" w:rsidRPr="00AE1139" w:rsidRDefault="004C6A52" w:rsidP="00AF70E0">
            <w:pPr>
              <w:rPr>
                <w:rFonts w:ascii="Consolas" w:hAnsi="Consolas"/>
                <w:color w:val="000000"/>
                <w:sz w:val="20"/>
                <w:shd w:val="clear" w:color="FFFFFF" w:fill="D9D9D9"/>
              </w:rPr>
            </w:pPr>
            <w:r w:rsidRPr="008E76BD">
              <w:rPr>
                <w:rFonts w:ascii="Consolas" w:hAnsi="Consolas"/>
                <w:color w:val="000000"/>
                <w:sz w:val="20"/>
                <w:shd w:val="clear" w:color="FFFFFF" w:fill="D9D9D9"/>
              </w:rPr>
              <w:t>wakeupFlag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BB7508">
            <w:pPr>
              <w:rPr>
                <w:rFonts w:ascii="Consolas" w:hAnsi="Consolas"/>
                <w:color w:val="000000"/>
                <w:sz w:val="20"/>
                <w:highlight w:val="white"/>
                <w:shd w:val="clear" w:color="FFFFFF" w:fill="D9D9D9"/>
              </w:rPr>
            </w:pPr>
            <w:r w:rsidRPr="00BB7508">
              <w:rPr>
                <w:rFonts w:ascii="Consolas" w:hAnsi="Consolas"/>
                <w:color w:val="000000"/>
                <w:sz w:val="20"/>
                <w:shd w:val="clear" w:color="FFFFFF" w:fill="D9D9D9"/>
              </w:rPr>
              <w:t>Awake sign 0x00: No wake-up 0x01: Wake-up Others: Invalid</w:t>
            </w:r>
          </w:p>
        </w:tc>
      </w:tr>
      <w:tr w:rsidR="004C6A52" w:rsidTr="00C16061">
        <w:tc>
          <w:tcPr>
            <w:tcW w:w="1809" w:type="dxa"/>
            <w:shd w:val="clear" w:color="auto" w:fill="auto"/>
          </w:tcPr>
          <w:p w:rsidR="004C6A52" w:rsidRPr="008E76BD" w:rsidRDefault="004C6A52" w:rsidP="00AF70E0">
            <w:pPr>
              <w:rPr>
                <w:rFonts w:ascii="Consolas" w:hAnsi="Consolas"/>
                <w:color w:val="000000"/>
                <w:sz w:val="20"/>
                <w:shd w:val="clear" w:color="FFFFFF" w:fill="D9D9D9"/>
              </w:rPr>
            </w:pPr>
            <w:r w:rsidRPr="00347EA6">
              <w:rPr>
                <w:rFonts w:ascii="Consolas" w:hAnsi="Consolas"/>
                <w:color w:val="000000"/>
                <w:sz w:val="20"/>
                <w:shd w:val="clear" w:color="FFFFFF" w:fill="D9D9D9"/>
              </w:rPr>
              <w:t>outOfBedFlag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1C1EF6">
            <w:pPr>
              <w:rPr>
                <w:rFonts w:ascii="Consolas" w:hAnsi="Consolas"/>
                <w:color w:val="000000"/>
                <w:sz w:val="20"/>
                <w:highlight w:val="white"/>
                <w:shd w:val="clear" w:color="FFFFFF" w:fill="D9D9D9"/>
              </w:rPr>
            </w:pPr>
            <w:r w:rsidRPr="001C1EF6">
              <w:rPr>
                <w:rFonts w:ascii="Consolas" w:hAnsi="Consolas"/>
                <w:color w:val="000000"/>
                <w:sz w:val="20"/>
                <w:shd w:val="clear" w:color="FFFFFF" w:fill="D9D9D9"/>
              </w:rPr>
              <w:t>Out of bed sign 0x00: Not out of bed 0x01: Out of bed Other: Invalid</w:t>
            </w:r>
          </w:p>
        </w:tc>
      </w:tr>
      <w:tr w:rsidR="004C6A52" w:rsidTr="00C16061">
        <w:tc>
          <w:tcPr>
            <w:tcW w:w="1809" w:type="dxa"/>
            <w:shd w:val="clear" w:color="auto" w:fill="auto"/>
          </w:tcPr>
          <w:p w:rsidR="004C6A52" w:rsidRPr="00347EA6" w:rsidRDefault="004C6A52" w:rsidP="00AF70E0">
            <w:pPr>
              <w:rPr>
                <w:rFonts w:ascii="Consolas" w:hAnsi="Consolas"/>
                <w:color w:val="000000"/>
                <w:sz w:val="20"/>
                <w:shd w:val="clear" w:color="FFFFFF" w:fill="D9D9D9"/>
              </w:rPr>
            </w:pPr>
            <w:r w:rsidRPr="004C6D57">
              <w:rPr>
                <w:rFonts w:ascii="Consolas" w:hAnsi="Consolas"/>
                <w:color w:val="000000"/>
                <w:sz w:val="20"/>
                <w:shd w:val="clear" w:color="FFFFFF" w:fill="D9D9D9"/>
              </w:rPr>
              <w:t>sleepState</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2C630A">
            <w:pPr>
              <w:rPr>
                <w:rFonts w:ascii="Consolas" w:hAnsi="Consolas"/>
                <w:color w:val="000000"/>
                <w:sz w:val="20"/>
                <w:highlight w:val="white"/>
                <w:shd w:val="clear" w:color="FFFFFF" w:fill="D9D9D9"/>
              </w:rPr>
            </w:pPr>
            <w:r w:rsidRPr="002C630A">
              <w:rPr>
                <w:rFonts w:ascii="Consolas" w:hAnsi="Consolas"/>
                <w:color w:val="000000"/>
                <w:sz w:val="20"/>
                <w:shd w:val="clear" w:color="FFFFFF" w:fill="D9D9D9"/>
              </w:rPr>
              <w:t>Sleep depth 0x00: invalid (indicating that the function is not supported yet) 0x01: awake 0x02: light sleep 0x03: mid sleep 0x04: deep sleep</w:t>
            </w:r>
          </w:p>
        </w:tc>
      </w:tr>
      <w:tr w:rsidR="004C6A52" w:rsidTr="00C16061">
        <w:tc>
          <w:tcPr>
            <w:tcW w:w="1809" w:type="dxa"/>
            <w:shd w:val="clear" w:color="auto" w:fill="auto"/>
          </w:tcPr>
          <w:p w:rsidR="004C6A52" w:rsidRPr="004C6D57" w:rsidRDefault="004C6A52" w:rsidP="00AF70E0">
            <w:pPr>
              <w:rPr>
                <w:rFonts w:ascii="Consolas" w:hAnsi="Consolas"/>
                <w:color w:val="000000"/>
                <w:sz w:val="20"/>
                <w:shd w:val="clear" w:color="FFFFFF" w:fill="D9D9D9"/>
              </w:rPr>
            </w:pPr>
            <w:r w:rsidRPr="001A2FEB">
              <w:rPr>
                <w:rFonts w:ascii="Consolas" w:hAnsi="Consolas"/>
                <w:color w:val="000000"/>
                <w:sz w:val="20"/>
                <w:shd w:val="clear" w:color="FFFFFF" w:fill="D9D9D9"/>
              </w:rPr>
              <w:t>situpFlag</w:t>
            </w:r>
          </w:p>
        </w:tc>
        <w:tc>
          <w:tcPr>
            <w:tcW w:w="851" w:type="dxa"/>
            <w:shd w:val="clear" w:color="auto" w:fill="auto"/>
          </w:tcPr>
          <w:p w:rsidR="004C6A52" w:rsidRDefault="004C6A52" w:rsidP="00AF70E0">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5863" w:type="dxa"/>
            <w:shd w:val="clear" w:color="auto" w:fill="auto"/>
          </w:tcPr>
          <w:p w:rsidR="004C6A52" w:rsidRDefault="005E2A91">
            <w:pPr>
              <w:rPr>
                <w:rFonts w:ascii="Consolas" w:hAnsi="Consolas"/>
                <w:color w:val="000000"/>
                <w:sz w:val="20"/>
                <w:highlight w:val="white"/>
                <w:shd w:val="clear" w:color="FFFFFF" w:fill="D9D9D9"/>
              </w:rPr>
            </w:pPr>
            <w:r w:rsidRPr="005E2A91">
              <w:rPr>
                <w:rFonts w:ascii="Consolas" w:hAnsi="Consolas"/>
                <w:color w:val="000000"/>
                <w:sz w:val="20"/>
                <w:shd w:val="clear" w:color="FFFFFF" w:fill="D9D9D9"/>
              </w:rPr>
              <w:t>Sitting up 0x00: lying down 0x01: sitting up</w:t>
            </w:r>
          </w:p>
        </w:tc>
      </w:tr>
    </w:tbl>
    <w:p w:rsidR="00E77AE3" w:rsidRDefault="00E77AE3" w:rsidP="00E77AE3">
      <w:pPr>
        <w:pStyle w:val="2"/>
      </w:pPr>
      <w:bookmarkStart w:id="90" w:name="_RealTimeData"/>
      <w:bookmarkStart w:id="91" w:name="_CollectState"/>
      <w:bookmarkStart w:id="92" w:name="_Toc150962731"/>
      <w:bookmarkStart w:id="93" w:name="_Toc44957336"/>
      <w:bookmarkStart w:id="94" w:name="_BatteryBean"/>
      <w:bookmarkEnd w:id="90"/>
      <w:bookmarkEnd w:id="91"/>
      <w:r>
        <w:rPr>
          <w:rFonts w:hint="eastAsia"/>
        </w:rPr>
        <w:t>CollectState</w:t>
      </w:r>
      <w:bookmarkEnd w:id="92"/>
    </w:p>
    <w:p w:rsidR="00E77AE3" w:rsidRDefault="00FB55A0" w:rsidP="00E77AE3">
      <w:pPr>
        <w:pStyle w:val="3"/>
        <w:rPr>
          <w:rFonts w:hint="default"/>
        </w:rPr>
      </w:pPr>
      <w:bookmarkStart w:id="95" w:name="_Toc150962732"/>
      <w:r>
        <w:t>Description</w:t>
      </w:r>
      <w:bookmarkEnd w:id="95"/>
    </w:p>
    <w:p w:rsidR="00E77AE3" w:rsidRDefault="00B36016" w:rsidP="00E77AE3">
      <w:pPr>
        <w:ind w:firstLine="420"/>
      </w:pPr>
      <w:r w:rsidRPr="00B36016">
        <w:lastRenderedPageBreak/>
        <w:t>Device collection status</w:t>
      </w:r>
    </w:p>
    <w:p w:rsidR="00E77AE3" w:rsidRDefault="00BC0699" w:rsidP="00E77AE3">
      <w:pPr>
        <w:pStyle w:val="3"/>
        <w:rPr>
          <w:rFonts w:ascii="微软雅黑" w:eastAsia="微软雅黑" w:hAnsi="微软雅黑" w:cs="微软雅黑" w:hint="default"/>
        </w:rPr>
      </w:pPr>
      <w:bookmarkStart w:id="96" w:name="_Toc150962733"/>
      <w:r>
        <w:t>Fields</w:t>
      </w:r>
      <w:bookmarkEnd w:id="96"/>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668"/>
        <w:gridCol w:w="708"/>
        <w:gridCol w:w="6147"/>
      </w:tblGrid>
      <w:tr w:rsidR="00185E1C" w:rsidTr="008C4A87">
        <w:tc>
          <w:tcPr>
            <w:tcW w:w="1668" w:type="dxa"/>
          </w:tcPr>
          <w:p w:rsidR="00185E1C" w:rsidRDefault="00185E1C" w:rsidP="008C4A8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708" w:type="dxa"/>
          </w:tcPr>
          <w:p w:rsidR="00185E1C" w:rsidRDefault="00185E1C" w:rsidP="008C4A8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6147" w:type="dxa"/>
          </w:tcPr>
          <w:p w:rsidR="00185E1C" w:rsidRDefault="00185E1C" w:rsidP="008C4A87">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77AE3" w:rsidTr="008C4A87">
        <w:tc>
          <w:tcPr>
            <w:tcW w:w="1668" w:type="dxa"/>
          </w:tcPr>
          <w:p w:rsidR="00E77AE3" w:rsidRDefault="00E77AE3" w:rsidP="008C4A87">
            <w:pPr>
              <w:rPr>
                <w:rFonts w:ascii="Consolas" w:hAnsi="Consolas"/>
                <w:color w:val="000000"/>
                <w:sz w:val="20"/>
                <w:highlight w:val="white"/>
                <w:shd w:val="clear" w:color="FFFFFF" w:fill="D9D9D9"/>
              </w:rPr>
            </w:pPr>
            <w:r>
              <w:rPr>
                <w:rFonts w:ascii="Consolas" w:hAnsi="Consolas" w:hint="eastAsia"/>
                <w:color w:val="000000"/>
                <w:sz w:val="20"/>
                <w:shd w:val="clear" w:color="FFFFFF" w:fill="D9D9D9"/>
              </w:rPr>
              <w:t>state</w:t>
            </w:r>
          </w:p>
        </w:tc>
        <w:tc>
          <w:tcPr>
            <w:tcW w:w="708" w:type="dxa"/>
          </w:tcPr>
          <w:p w:rsidR="00E77AE3" w:rsidRDefault="00E77AE3" w:rsidP="008C4A8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tcPr>
          <w:p w:rsidR="00E77AE3" w:rsidRDefault="00115C80" w:rsidP="008C4A87">
            <w:pPr>
              <w:rPr>
                <w:rFonts w:ascii="Consolas" w:hAnsi="Consolas"/>
                <w:color w:val="000000"/>
                <w:sz w:val="20"/>
                <w:highlight w:val="white"/>
                <w:shd w:val="clear" w:color="FFFFFF" w:fill="D9D9D9"/>
              </w:rPr>
            </w:pPr>
            <w:r w:rsidRPr="00115C80">
              <w:rPr>
                <w:rFonts w:ascii="Consolas" w:hAnsi="Consolas"/>
                <w:color w:val="000000"/>
                <w:sz w:val="20"/>
                <w:shd w:val="clear" w:color="FFFFFF" w:fill="D9D9D9"/>
              </w:rPr>
              <w:t>Device collection status 0x00: Not collected 0x01: Collecting</w:t>
            </w:r>
          </w:p>
        </w:tc>
      </w:tr>
      <w:tr w:rsidR="00E77AE3" w:rsidTr="008C4A87">
        <w:tc>
          <w:tcPr>
            <w:tcW w:w="1668" w:type="dxa"/>
          </w:tcPr>
          <w:p w:rsidR="00E77AE3" w:rsidRPr="00AE1139" w:rsidRDefault="00E77AE3" w:rsidP="008C4A87">
            <w:pPr>
              <w:rPr>
                <w:rFonts w:ascii="Consolas" w:hAnsi="Consolas"/>
                <w:color w:val="000000"/>
                <w:sz w:val="20"/>
                <w:shd w:val="clear" w:color="FFFFFF" w:fill="D9D9D9"/>
              </w:rPr>
            </w:pPr>
            <w:r>
              <w:rPr>
                <w:rFonts w:ascii="Consolas" w:hAnsi="Consolas" w:hint="eastAsia"/>
                <w:color w:val="000000"/>
                <w:sz w:val="20"/>
                <w:shd w:val="clear" w:color="FFFFFF" w:fill="D9D9D9"/>
              </w:rPr>
              <w:t>startTime</w:t>
            </w:r>
          </w:p>
        </w:tc>
        <w:tc>
          <w:tcPr>
            <w:tcW w:w="708" w:type="dxa"/>
          </w:tcPr>
          <w:p w:rsidR="00E77AE3" w:rsidRDefault="00E77AE3" w:rsidP="008C4A87">
            <w:pPr>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6147" w:type="dxa"/>
          </w:tcPr>
          <w:p w:rsidR="00E77AE3" w:rsidRPr="0084385A" w:rsidRDefault="00115C80" w:rsidP="008C4A87">
            <w:pPr>
              <w:rPr>
                <w:rFonts w:ascii="Consolas" w:hAnsi="Consolas"/>
                <w:color w:val="000000"/>
                <w:sz w:val="20"/>
                <w:shd w:val="clear" w:color="FFFFFF" w:fill="D9D9D9"/>
              </w:rPr>
            </w:pPr>
            <w:r w:rsidRPr="00115C80">
              <w:rPr>
                <w:rFonts w:ascii="Consolas" w:hAnsi="Consolas"/>
                <w:color w:val="000000"/>
                <w:sz w:val="20"/>
                <w:shd w:val="clear" w:color="FFFFFF" w:fill="D9D9D9"/>
              </w:rPr>
              <w:t>Time stamp at the beginning of acquisition, in seconds</w:t>
            </w:r>
          </w:p>
        </w:tc>
      </w:tr>
    </w:tbl>
    <w:p w:rsidR="008C0C5C" w:rsidRPr="002E0C1A" w:rsidRDefault="00B31322">
      <w:pPr>
        <w:pStyle w:val="2"/>
      </w:pPr>
      <w:bookmarkStart w:id="97" w:name="_Toc150962734"/>
      <w:r>
        <w:rPr>
          <w:rFonts w:hint="eastAsia"/>
        </w:rPr>
        <w:t>RealTimeData</w:t>
      </w:r>
      <w:bookmarkEnd w:id="93"/>
      <w:bookmarkEnd w:id="97"/>
    </w:p>
    <w:p w:rsidR="008C0C5C" w:rsidRDefault="002B42D4">
      <w:pPr>
        <w:pStyle w:val="3"/>
        <w:rPr>
          <w:rFonts w:hint="default"/>
        </w:rPr>
      </w:pPr>
      <w:bookmarkStart w:id="98" w:name="_Toc150962735"/>
      <w:bookmarkEnd w:id="94"/>
      <w:r>
        <w:t>Description</w:t>
      </w:r>
      <w:bookmarkEnd w:id="98"/>
    </w:p>
    <w:p w:rsidR="008C0C5C" w:rsidRDefault="00CD2665">
      <w:pPr>
        <w:ind w:firstLine="420"/>
      </w:pPr>
      <w:r w:rsidRPr="00CD2665">
        <w:t>Real-time data</w:t>
      </w:r>
    </w:p>
    <w:p w:rsidR="008C0C5C" w:rsidRDefault="002B42D4">
      <w:pPr>
        <w:pStyle w:val="3"/>
        <w:rPr>
          <w:rFonts w:ascii="微软雅黑" w:eastAsia="微软雅黑" w:hAnsi="微软雅黑" w:cs="微软雅黑" w:hint="default"/>
        </w:rPr>
      </w:pPr>
      <w:bookmarkStart w:id="99" w:name="_Toc150962736"/>
      <w:r>
        <w:t>Fields</w:t>
      </w:r>
      <w:bookmarkEnd w:id="99"/>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526"/>
        <w:gridCol w:w="850"/>
        <w:gridCol w:w="6147"/>
      </w:tblGrid>
      <w:tr w:rsidR="008C0C5C" w:rsidTr="005E4C1B">
        <w:tc>
          <w:tcPr>
            <w:tcW w:w="1526"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50"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6147" w:type="dxa"/>
            <w:shd w:val="clear" w:color="auto" w:fill="auto"/>
            <w:vAlign w:val="center"/>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heartRate</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ED70B4" w:rsidRDefault="008D5EF4">
            <w:pPr>
              <w:jc w:val="left"/>
              <w:rPr>
                <w:rFonts w:ascii="Consolas" w:hAnsi="Consolas"/>
                <w:color w:val="000000"/>
                <w:sz w:val="20"/>
                <w:highlight w:val="white"/>
              </w:rPr>
            </w:pPr>
            <w:r w:rsidRPr="008D5EF4">
              <w:rPr>
                <w:rFonts w:ascii="Consolas" w:hAnsi="Consolas"/>
                <w:color w:val="000000"/>
                <w:sz w:val="20"/>
              </w:rPr>
              <w:t>Heart rate</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breathRate</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ED70B4" w:rsidRDefault="00183808">
            <w:pPr>
              <w:jc w:val="left"/>
              <w:rPr>
                <w:rFonts w:ascii="Consolas" w:hAnsi="Consolas"/>
                <w:color w:val="000000"/>
                <w:sz w:val="20"/>
                <w:highlight w:val="white"/>
              </w:rPr>
            </w:pPr>
            <w:r w:rsidRPr="00183808">
              <w:rPr>
                <w:rFonts w:ascii="Consolas" w:hAnsi="Consolas"/>
                <w:color w:val="000000"/>
                <w:sz w:val="20"/>
              </w:rPr>
              <w:t>Respiration rate</w:t>
            </w:r>
          </w:p>
        </w:tc>
      </w:tr>
      <w:tr w:rsidR="00ED70B4" w:rsidTr="005E4C1B">
        <w:tc>
          <w:tcPr>
            <w:tcW w:w="1526"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w:t>
            </w:r>
          </w:p>
        </w:tc>
        <w:tc>
          <w:tcPr>
            <w:tcW w:w="850" w:type="dxa"/>
            <w:shd w:val="clear" w:color="auto" w:fill="auto"/>
            <w:vAlign w:val="center"/>
          </w:tcPr>
          <w:p w:rsidR="00ED70B4" w:rsidRDefault="00ED70B4"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ED70B4" w:rsidRDefault="00646A20">
            <w:pPr>
              <w:jc w:val="left"/>
              <w:rPr>
                <w:rFonts w:ascii="Consolas" w:hAnsi="Consolas"/>
                <w:color w:val="000000"/>
                <w:sz w:val="20"/>
              </w:rPr>
            </w:pPr>
            <w:r w:rsidRPr="00646A20">
              <w:rPr>
                <w:rFonts w:ascii="Consolas" w:hAnsi="Consolas"/>
                <w:color w:val="000000"/>
                <w:sz w:val="20"/>
              </w:rPr>
              <w:t>Status identification, see SleepStatusType for detailed description</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statusValue</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short</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 Unit(second</w:t>
            </w:r>
            <w:r>
              <w:rPr>
                <w:rFonts w:ascii="Consolas" w:hAnsi="Consolas"/>
                <w:color w:val="000000"/>
                <w:sz w:val="20"/>
                <w:highlight w:val="white"/>
              </w:rPr>
              <w:t>)</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color w:val="000000"/>
                <w:sz w:val="20"/>
                <w:shd w:val="clear" w:color="FFFFFF" w:fill="D9D9D9"/>
              </w:rPr>
              <w:t>temp</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sidRPr="008A3656">
              <w:rPr>
                <w:rFonts w:ascii="Consolas" w:hAnsi="Consolas"/>
                <w:color w:val="000000"/>
                <w:sz w:val="20"/>
                <w:shd w:val="clear" w:color="FFFFFF" w:fill="D9D9D9"/>
              </w:rPr>
              <w:t>Temperature, valid only for equipment with temperature and humidity</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shd w:val="clear" w:color="FFFFFF" w:fill="D9D9D9"/>
              </w:rPr>
            </w:pPr>
            <w:r>
              <w:rPr>
                <w:rFonts w:ascii="Consolas" w:hAnsi="Consolas"/>
                <w:color w:val="000000"/>
                <w:sz w:val="20"/>
                <w:shd w:val="clear" w:color="FFFFFF" w:fill="D9D9D9"/>
              </w:rPr>
              <w:t>humidity</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sidRPr="008A3656">
              <w:rPr>
                <w:rFonts w:ascii="Consolas" w:hAnsi="Consolas"/>
                <w:color w:val="000000"/>
                <w:sz w:val="20"/>
                <w:shd w:val="clear" w:color="FFFFFF" w:fill="D9D9D9"/>
              </w:rPr>
              <w:t>Humidity, valid only for equipment with temperature and humidity</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sleepFlag</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rPr>
            </w:pPr>
            <w:r>
              <w:rPr>
                <w:rFonts w:ascii="Consolas" w:hAnsi="Consolas"/>
                <w:color w:val="000000"/>
                <w:sz w:val="20"/>
                <w:highlight w:val="white"/>
              </w:rPr>
              <w:t>A</w:t>
            </w:r>
            <w:r>
              <w:rPr>
                <w:rFonts w:ascii="Consolas" w:hAnsi="Consolas" w:hint="eastAsia"/>
                <w:color w:val="000000"/>
                <w:sz w:val="20"/>
                <w:highlight w:val="white"/>
              </w:rPr>
              <w:t>sleep or not</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1: asleep</w:t>
            </w:r>
          </w:p>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rPr>
              <w:t xml:space="preserve">0: not </w:t>
            </w:r>
          </w:p>
        </w:tc>
      </w:tr>
      <w:tr w:rsidR="00BF59DE" w:rsidTr="005E4C1B">
        <w:tc>
          <w:tcPr>
            <w:tcW w:w="1526"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wakeFlag</w:t>
            </w:r>
          </w:p>
        </w:tc>
        <w:tc>
          <w:tcPr>
            <w:tcW w:w="850" w:type="dxa"/>
            <w:shd w:val="clear" w:color="auto" w:fill="auto"/>
            <w:vAlign w:val="center"/>
          </w:tcPr>
          <w:p w:rsidR="00BF59DE" w:rsidRDefault="00BF59DE" w:rsidP="00AF70E0">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byte</w:t>
            </w:r>
          </w:p>
        </w:tc>
        <w:tc>
          <w:tcPr>
            <w:tcW w:w="6147" w:type="dxa"/>
            <w:shd w:val="clear" w:color="auto" w:fill="auto"/>
            <w:vAlign w:val="center"/>
          </w:tcPr>
          <w:p w:rsidR="00BF59DE" w:rsidRDefault="00BF59DE" w:rsidP="00AF70E0">
            <w:pPr>
              <w:jc w:val="left"/>
              <w:rPr>
                <w:rFonts w:ascii="Consolas" w:hAnsi="Consolas"/>
                <w:color w:val="000000"/>
                <w:sz w:val="20"/>
                <w:highlight w:val="white"/>
              </w:rPr>
            </w:pPr>
            <w:r>
              <w:rPr>
                <w:rFonts w:ascii="Consolas" w:hAnsi="Consolas"/>
                <w:color w:val="000000"/>
                <w:sz w:val="20"/>
                <w:highlight w:val="white"/>
              </w:rPr>
              <w:t>Awake critical logo</w:t>
            </w:r>
            <w:r>
              <w:rPr>
                <w:rFonts w:ascii="Consolas" w:hAnsi="Consolas" w:hint="eastAsia"/>
                <w:color w:val="000000"/>
                <w:sz w:val="20"/>
                <w:highlight w:val="white"/>
              </w:rPr>
              <w:t xml:space="preserve"> :</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1: yes</w:t>
            </w:r>
          </w:p>
          <w:p w:rsidR="00BF59DE" w:rsidRDefault="00BF59DE" w:rsidP="00AF70E0">
            <w:pPr>
              <w:jc w:val="left"/>
              <w:rPr>
                <w:rFonts w:ascii="Consolas" w:hAnsi="Consolas"/>
                <w:color w:val="000000"/>
                <w:sz w:val="20"/>
                <w:highlight w:val="white"/>
              </w:rPr>
            </w:pPr>
            <w:r>
              <w:rPr>
                <w:rFonts w:ascii="Consolas" w:hAnsi="Consolas" w:hint="eastAsia"/>
                <w:color w:val="000000"/>
                <w:sz w:val="20"/>
                <w:highlight w:val="white"/>
              </w:rPr>
              <w:t>0: no</w:t>
            </w:r>
          </w:p>
        </w:tc>
      </w:tr>
    </w:tbl>
    <w:p w:rsidR="008C0C5C" w:rsidRDefault="008C0C5C"/>
    <w:p w:rsidR="008C0C5C" w:rsidRDefault="002B42D4">
      <w:pPr>
        <w:pStyle w:val="2"/>
      </w:pPr>
      <w:bookmarkStart w:id="100" w:name="_Toc150962737"/>
      <w:bookmarkStart w:id="101" w:name="_HistoryData"/>
      <w:r>
        <w:rPr>
          <w:rFonts w:hint="eastAsia"/>
        </w:rPr>
        <w:t>HistoryData</w:t>
      </w:r>
      <w:bookmarkEnd w:id="100"/>
    </w:p>
    <w:p w:rsidR="008C0C5C" w:rsidRDefault="002B42D4">
      <w:pPr>
        <w:pStyle w:val="3"/>
        <w:rPr>
          <w:rFonts w:hint="default"/>
        </w:rPr>
      </w:pPr>
      <w:bookmarkStart w:id="102" w:name="_Toc150962738"/>
      <w:bookmarkEnd w:id="101"/>
      <w:r>
        <w:t>Description</w:t>
      </w:r>
      <w:bookmarkEnd w:id="102"/>
    </w:p>
    <w:p w:rsidR="008C0C5C" w:rsidRDefault="007C559A">
      <w:pPr>
        <w:ind w:firstLine="420"/>
      </w:pPr>
      <w:r w:rsidRPr="007C559A">
        <w:t>Historical data</w:t>
      </w:r>
    </w:p>
    <w:p w:rsidR="008C0C5C" w:rsidRDefault="008C0C5C"/>
    <w:p w:rsidR="008C0C5C" w:rsidRDefault="002B42D4">
      <w:pPr>
        <w:pStyle w:val="3"/>
        <w:rPr>
          <w:rFonts w:ascii="微软雅黑" w:eastAsia="微软雅黑" w:hAnsi="微软雅黑" w:cs="微软雅黑" w:hint="default"/>
        </w:rPr>
      </w:pPr>
      <w:bookmarkStart w:id="103" w:name="_Toc150962739"/>
      <w:r>
        <w:lastRenderedPageBreak/>
        <w:t>Fields</w:t>
      </w:r>
      <w:bookmarkEnd w:id="103"/>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Summary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Summary" w:history="1">
              <w:r>
                <w:rPr>
                  <w:rStyle w:val="a7"/>
                  <w:rFonts w:ascii="Consolas" w:hAnsi="Consolas" w:hint="eastAsia"/>
                  <w:sz w:val="20"/>
                  <w:highlight w:val="white"/>
                  <w:shd w:val="clear" w:color="FFFFFF" w:fill="D9D9D9"/>
                </w:rPr>
                <w:t>Summary</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Detail</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 xml:space="preserve">History data </w:t>
            </w:r>
            <w:hyperlink w:anchor="_Detail" w:history="1">
              <w:r>
                <w:rPr>
                  <w:rStyle w:val="a7"/>
                  <w:rFonts w:ascii="Consolas" w:hAnsi="Consolas" w:hint="eastAsia"/>
                  <w:sz w:val="20"/>
                  <w:highlight w:val="white"/>
                  <w:shd w:val="clear" w:color="FFFFFF" w:fill="D9D9D9"/>
                </w:rPr>
                <w:t>Detail</w:t>
              </w:r>
            </w:hyperlink>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analy</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eastAsia="Consolas" w:hAnsi="Consolas" w:hint="eastAsia"/>
                <w:color w:val="000000"/>
                <w:sz w:val="20"/>
                <w:highlight w:val="white"/>
              </w:rPr>
              <w:t>Analysis</w:t>
            </w:r>
          </w:p>
        </w:tc>
        <w:tc>
          <w:tcPr>
            <w:tcW w:w="2841" w:type="dxa"/>
            <w:shd w:val="clear" w:color="auto" w:fill="auto"/>
            <w:vAlign w:val="center"/>
          </w:tcPr>
          <w:p w:rsidR="008C0C5C" w:rsidRDefault="00AB1A71">
            <w:pPr>
              <w:jc w:val="left"/>
              <w:rPr>
                <w:rFonts w:ascii="Consolas" w:hAnsi="Consolas"/>
                <w:color w:val="000000"/>
                <w:sz w:val="20"/>
                <w:highlight w:val="white"/>
                <w:shd w:val="clear" w:color="FFFFFF" w:fill="D9D9D9"/>
              </w:rPr>
            </w:pPr>
            <w:hyperlink w:anchor="_Analysis" w:history="1">
              <w:r w:rsidR="002B42D4">
                <w:rPr>
                  <w:rStyle w:val="a6"/>
                  <w:rFonts w:ascii="Consolas" w:hAnsi="Consolas" w:hint="eastAsia"/>
                  <w:sz w:val="20"/>
                  <w:highlight w:val="white"/>
                  <w:shd w:val="clear" w:color="FFFFFF" w:fill="D9D9D9"/>
                </w:rPr>
                <w:t>Analysis</w:t>
              </w:r>
            </w:hyperlink>
          </w:p>
        </w:tc>
      </w:tr>
    </w:tbl>
    <w:p w:rsidR="008C0C5C" w:rsidRDefault="002B42D4">
      <w:pPr>
        <w:pStyle w:val="2"/>
      </w:pPr>
      <w:bookmarkStart w:id="104" w:name="_Toc150962740"/>
      <w:bookmarkStart w:id="105" w:name="_Summary"/>
      <w:r>
        <w:rPr>
          <w:rFonts w:hint="eastAsia"/>
        </w:rPr>
        <w:t>Summary</w:t>
      </w:r>
      <w:bookmarkEnd w:id="104"/>
    </w:p>
    <w:p w:rsidR="008C0C5C" w:rsidRDefault="002B42D4">
      <w:pPr>
        <w:pStyle w:val="3"/>
        <w:rPr>
          <w:rFonts w:hint="default"/>
        </w:rPr>
      </w:pPr>
      <w:bookmarkStart w:id="106" w:name="_Toc150962741"/>
      <w:bookmarkEnd w:id="105"/>
      <w:r>
        <w:t>Description</w:t>
      </w:r>
      <w:bookmarkEnd w:id="106"/>
    </w:p>
    <w:p w:rsidR="008C0C5C" w:rsidRDefault="002B42D4">
      <w:pPr>
        <w:ind w:firstLine="420"/>
      </w:pPr>
      <w:r>
        <w:rPr>
          <w:rFonts w:hint="eastAsia"/>
        </w:rPr>
        <w:t>Summary of sleep report</w:t>
      </w:r>
    </w:p>
    <w:p w:rsidR="008C0C5C" w:rsidRDefault="002B42D4">
      <w:pPr>
        <w:pStyle w:val="3"/>
        <w:rPr>
          <w:rFonts w:ascii="微软雅黑" w:eastAsia="微软雅黑" w:hAnsi="微软雅黑" w:cs="微软雅黑" w:hint="default"/>
        </w:rPr>
      </w:pPr>
      <w:bookmarkStart w:id="107" w:name="_Toc150962742"/>
      <w:r>
        <w:t>Fields</w:t>
      </w:r>
      <w:bookmarkEnd w:id="107"/>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recordCount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length of Collecting.</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Unit(</w:t>
            </w:r>
            <w:r>
              <w:rPr>
                <w:rFonts w:ascii="Consolas" w:hAnsi="Consolas"/>
                <w:color w:val="000000"/>
                <w:sz w:val="20"/>
              </w:rPr>
              <w:t>minute</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color w:val="000000"/>
                <w:sz w:val="20"/>
                <w:highlight w:val="white"/>
              </w:rPr>
              <w:t>E</w:t>
            </w:r>
            <w:r>
              <w:rPr>
                <w:rFonts w:ascii="Consolas" w:hAnsi="Consolas" w:hint="eastAsia"/>
                <w:color w:val="000000"/>
                <w:sz w:val="20"/>
                <w:highlight w:val="white"/>
              </w:rPr>
              <w:t>g:</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300. It means you collect for 300 minutes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startTime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S</w:t>
            </w:r>
            <w:r>
              <w:rPr>
                <w:rFonts w:ascii="Consolas" w:hAnsi="Consolas" w:hint="eastAsia"/>
                <w:color w:val="000000"/>
                <w:sz w:val="20"/>
                <w:highlight w:val="white"/>
              </w:rPr>
              <w:t>tart time(timestamp). Unit(second)</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stopMode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How to stop collecting</w:t>
            </w:r>
            <w:r>
              <w:rPr>
                <w:rFonts w:ascii="Consolas" w:hAnsi="Consolas" w:hint="eastAsia"/>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0: Call the method </w:t>
            </w:r>
            <w:r>
              <w:rPr>
                <w:rFonts w:ascii="Consolas" w:hAnsi="Consolas"/>
                <w:color w:val="000000"/>
                <w:sz w:val="20"/>
                <w:highlight w:val="white"/>
              </w:rPr>
              <w:t>“</w:t>
            </w:r>
            <w:r>
              <w:rPr>
                <w:rFonts w:ascii="Consolas" w:hAnsi="Consolas" w:hint="eastAsia"/>
                <w:color w:val="000000"/>
                <w:sz w:val="20"/>
                <w:highlight w:val="white"/>
              </w:rPr>
              <w:t>Stop Collecting</w:t>
            </w:r>
            <w:r>
              <w:rPr>
                <w:rFonts w:ascii="Consolas" w:hAnsi="Consolas"/>
                <w:color w:val="000000"/>
                <w:sz w:val="20"/>
                <w:highlight w:val="white"/>
              </w:rPr>
              <w:t>”</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1: </w:t>
            </w:r>
            <w:r>
              <w:rPr>
                <w:rFonts w:ascii="Consolas" w:hAnsi="Consolas"/>
                <w:color w:val="000000"/>
                <w:sz w:val="20"/>
              </w:rPr>
              <w:t>stop automatically</w:t>
            </w:r>
            <w:r>
              <w:rPr>
                <w:rFonts w:ascii="Consolas" w:hAnsi="Consolas" w:hint="eastAsia"/>
                <w:color w:val="000000"/>
                <w:sz w:val="20"/>
              </w:rPr>
              <w:t xml:space="preserve"> if you l</w:t>
            </w:r>
            <w:r>
              <w:rPr>
                <w:rFonts w:ascii="Consolas" w:hAnsi="Consolas"/>
                <w:color w:val="000000"/>
                <w:sz w:val="20"/>
              </w:rPr>
              <w:t>eave the bed for an hour</w:t>
            </w:r>
          </w:p>
          <w:p w:rsidR="008C0C5C" w:rsidRDefault="002B42D4">
            <w:pPr>
              <w:jc w:val="left"/>
              <w:rPr>
                <w:rFonts w:ascii="Consolas" w:hAnsi="Consolas"/>
                <w:color w:val="000000"/>
                <w:sz w:val="20"/>
                <w:highlight w:val="white"/>
              </w:rPr>
            </w:pPr>
            <w:r>
              <w:rPr>
                <w:rFonts w:ascii="Consolas" w:hAnsi="Consolas" w:hint="eastAsia"/>
                <w:color w:val="000000"/>
                <w:sz w:val="20"/>
                <w:highlight w:val="white"/>
              </w:rPr>
              <w:t>2: Error(a</w:t>
            </w:r>
            <w:r>
              <w:rPr>
                <w:rFonts w:ascii="Consolas" w:hAnsi="Consolas" w:hint="eastAsia"/>
                <w:color w:val="000000"/>
                <w:sz w:val="20"/>
                <w:highlight w:val="white"/>
              </w:rPr>
              <w:t>、</w:t>
            </w:r>
            <w:r>
              <w:rPr>
                <w:rFonts w:ascii="Consolas" w:hAnsi="Consolas" w:hint="eastAsia"/>
                <w:color w:val="000000"/>
                <w:sz w:val="20"/>
                <w:highlight w:val="white"/>
              </w:rPr>
              <w:t>Collect more than 24 hours</w:t>
            </w:r>
            <w:r>
              <w:rPr>
                <w:rFonts w:ascii="Consolas" w:hAnsi="Consolas" w:hint="eastAsia"/>
                <w:color w:val="000000"/>
                <w:sz w:val="20"/>
                <w:highlight w:val="white"/>
              </w:rPr>
              <w:t>，</w:t>
            </w:r>
            <w:r>
              <w:rPr>
                <w:rFonts w:ascii="Consolas" w:hAnsi="Consolas" w:hint="eastAsia"/>
                <w:color w:val="000000"/>
                <w:sz w:val="20"/>
                <w:highlight w:val="white"/>
              </w:rPr>
              <w:t>b</w:t>
            </w:r>
            <w:r>
              <w:rPr>
                <w:rFonts w:ascii="Consolas" w:hAnsi="Consolas" w:hint="eastAsia"/>
                <w:color w:val="000000"/>
                <w:sz w:val="20"/>
                <w:highlight w:val="white"/>
              </w:rPr>
              <w:t>、</w:t>
            </w:r>
            <w:r>
              <w:rPr>
                <w:rFonts w:ascii="Consolas" w:hAnsi="Consolas" w:hint="eastAsia"/>
                <w:color w:val="000000"/>
                <w:sz w:val="20"/>
                <w:highlight w:val="white"/>
              </w:rPr>
              <w:t>reston shutdown c</w:t>
            </w:r>
            <w:r>
              <w:rPr>
                <w:rFonts w:ascii="Consolas" w:hAnsi="Consolas" w:hint="eastAsia"/>
                <w:color w:val="000000"/>
                <w:sz w:val="20"/>
                <w:highlight w:val="white"/>
              </w:rPr>
              <w:t>、</w:t>
            </w:r>
            <w:r>
              <w:rPr>
                <w:rFonts w:ascii="Consolas" w:hAnsi="Consolas" w:hint="eastAsia"/>
                <w:color w:val="000000"/>
                <w:sz w:val="20"/>
                <w:highlight w:val="white"/>
              </w:rPr>
              <w:t>upgrade)</w:t>
            </w:r>
          </w:p>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3: restart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timeStep </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Record interval (default 60s, ie: 1 minute a time a point)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shd w:val="clear" w:color="FFFFFF" w:fill="D9D9D9"/>
              </w:rPr>
              <w:t>Timezone</w:t>
            </w:r>
          </w:p>
        </w:tc>
      </w:tr>
    </w:tbl>
    <w:p w:rsidR="008C0C5C" w:rsidRDefault="002B42D4">
      <w:pPr>
        <w:pStyle w:val="2"/>
      </w:pPr>
      <w:bookmarkStart w:id="108" w:name="_Toc150962743"/>
      <w:bookmarkStart w:id="109" w:name="_Detail"/>
      <w:r>
        <w:rPr>
          <w:rFonts w:hint="eastAsia"/>
        </w:rPr>
        <w:t>Detail</w:t>
      </w:r>
      <w:bookmarkEnd w:id="108"/>
    </w:p>
    <w:p w:rsidR="008C0C5C" w:rsidRDefault="002B42D4">
      <w:pPr>
        <w:pStyle w:val="3"/>
        <w:rPr>
          <w:rFonts w:hint="default"/>
        </w:rPr>
      </w:pPr>
      <w:bookmarkStart w:id="110" w:name="_Toc150962744"/>
      <w:bookmarkEnd w:id="109"/>
      <w:r>
        <w:t>Description</w:t>
      </w:r>
      <w:bookmarkEnd w:id="110"/>
    </w:p>
    <w:p w:rsidR="008C0C5C" w:rsidRDefault="002B42D4">
      <w:pPr>
        <w:ind w:firstLine="420"/>
      </w:pPr>
      <w:r>
        <w:rPr>
          <w:rFonts w:hint="eastAsia"/>
        </w:rPr>
        <w:lastRenderedPageBreak/>
        <w:t>Detail of sleep report</w:t>
      </w:r>
    </w:p>
    <w:p w:rsidR="008C0C5C" w:rsidRDefault="002B42D4">
      <w:pPr>
        <w:pStyle w:val="3"/>
        <w:rPr>
          <w:rFonts w:ascii="微软雅黑" w:eastAsia="微软雅黑" w:hAnsi="微软雅黑" w:cs="微软雅黑" w:hint="default"/>
        </w:rPr>
      </w:pPr>
      <w:bookmarkStart w:id="111" w:name="_Toc150962745"/>
      <w:r>
        <w:t>Fields</w:t>
      </w:r>
      <w:bookmarkEnd w:id="111"/>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841"/>
        <w:gridCol w:w="2841"/>
      </w:tblGrid>
      <w:tr w:rsidR="008C0C5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breathRate</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B</w:t>
            </w:r>
            <w:r>
              <w:rPr>
                <w:rFonts w:ascii="Consolas" w:hAnsi="Consolas" w:hint="eastAsia"/>
                <w:color w:val="000000"/>
                <w:sz w:val="20"/>
                <w:highlight w:val="white"/>
              </w:rPr>
              <w:t>reath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heartRate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color w:val="000000"/>
                <w:sz w:val="20"/>
                <w:highlight w:val="white"/>
              </w:rPr>
              <w:t>H</w:t>
            </w:r>
            <w:r>
              <w:rPr>
                <w:rFonts w:ascii="Consolas" w:hAnsi="Consolas" w:hint="eastAsia"/>
                <w:color w:val="000000"/>
                <w:sz w:val="20"/>
                <w:highlight w:val="white"/>
              </w:rPr>
              <w:t>eart rate</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hint="eastAsia"/>
                <w:color w:val="000000"/>
                <w:sz w:val="20"/>
                <w:highlight w:val="white"/>
              </w:rPr>
              <w:t>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statusValue</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w:t>
            </w:r>
            <w:r>
              <w:rPr>
                <w:rFonts w:ascii="Consolas" w:hAnsi="Consolas" w:hint="eastAsia"/>
                <w:color w:val="000000"/>
                <w:sz w:val="20"/>
                <w:highlight w:val="white"/>
              </w:rPr>
              <w:t>he value of status</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eHumidity</w:t>
            </w:r>
          </w:p>
        </w:tc>
        <w:tc>
          <w:tcPr>
            <w:tcW w:w="2841" w:type="dxa"/>
            <w:shd w:val="clear" w:color="auto" w:fill="auto"/>
            <w:vAlign w:val="center"/>
          </w:tcPr>
          <w:p w:rsidR="008C0C5C" w:rsidRDefault="002B42D4">
            <w:pPr>
              <w:jc w:val="left"/>
              <w:rPr>
                <w:rFonts w:ascii="Consolas" w:eastAsia="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Humidity</w:t>
            </w:r>
            <w:r>
              <w:rPr>
                <w:rFonts w:ascii="Consolas" w:hAnsi="Consolas" w:hint="eastAsia"/>
                <w:color w:val="000000"/>
                <w:sz w:val="20"/>
                <w:highlight w:val="white"/>
                <w:shd w:val="clear" w:color="FFFFFF" w:fill="D9D9D9"/>
              </w:rPr>
              <w:t>(required equipment support)</w:t>
            </w:r>
          </w:p>
        </w:tc>
      </w:tr>
      <w:tr w:rsidR="008C0C5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eTemp</w:t>
            </w:r>
          </w:p>
        </w:tc>
        <w:tc>
          <w:tcPr>
            <w:tcW w:w="2841"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2841" w:type="dxa"/>
            <w:shd w:val="clear" w:color="auto" w:fill="auto"/>
            <w:vAlign w:val="center"/>
          </w:tcPr>
          <w:p w:rsidR="008C0C5C" w:rsidRDefault="002B42D4">
            <w:pPr>
              <w:jc w:val="left"/>
              <w:rPr>
                <w:rFonts w:ascii="Consolas" w:hAnsi="Consolas"/>
                <w:color w:val="000000"/>
                <w:sz w:val="20"/>
                <w:highlight w:val="white"/>
                <w:shd w:val="clear" w:color="FFFFFF" w:fill="D9D9D9"/>
              </w:rPr>
            </w:pPr>
            <w:r>
              <w:rPr>
                <w:rFonts w:ascii="Consolas" w:hAnsi="Consolas"/>
                <w:color w:val="000000"/>
                <w:sz w:val="20"/>
                <w:highlight w:val="white"/>
              </w:rPr>
              <w:t>Temperature</w:t>
            </w:r>
            <w:r>
              <w:rPr>
                <w:rFonts w:ascii="Consolas" w:hAnsi="Consolas" w:hint="eastAsia"/>
                <w:color w:val="000000"/>
                <w:sz w:val="20"/>
                <w:highlight w:val="white"/>
                <w:shd w:val="clear" w:color="FFFFFF" w:fill="D9D9D9"/>
              </w:rPr>
              <w:t>(required equipment support)</w:t>
            </w:r>
          </w:p>
        </w:tc>
      </w:tr>
    </w:tbl>
    <w:p w:rsidR="008C0C5C" w:rsidRDefault="002B42D4">
      <w:pPr>
        <w:pStyle w:val="2"/>
      </w:pPr>
      <w:bookmarkStart w:id="112" w:name="_Toc150962746"/>
      <w:bookmarkStart w:id="113" w:name="_Analysis"/>
      <w:r>
        <w:rPr>
          <w:rFonts w:hint="eastAsia"/>
        </w:rPr>
        <w:t>Analysis</w:t>
      </w:r>
      <w:bookmarkEnd w:id="112"/>
    </w:p>
    <w:p w:rsidR="008C0C5C" w:rsidRDefault="002B42D4">
      <w:pPr>
        <w:pStyle w:val="3"/>
        <w:rPr>
          <w:rFonts w:hint="default"/>
        </w:rPr>
      </w:pPr>
      <w:bookmarkStart w:id="114" w:name="_Toc150962747"/>
      <w:bookmarkEnd w:id="113"/>
      <w:r>
        <w:t>Description</w:t>
      </w:r>
      <w:bookmarkEnd w:id="114"/>
    </w:p>
    <w:p w:rsidR="008C0C5C" w:rsidRDefault="002B42D4">
      <w:pPr>
        <w:ind w:firstLine="420"/>
      </w:pPr>
      <w:r>
        <w:rPr>
          <w:rFonts w:hint="eastAsia"/>
        </w:rPr>
        <w:t>Analysis of sleep report</w:t>
      </w:r>
    </w:p>
    <w:p w:rsidR="008C0C5C" w:rsidRDefault="008C0C5C">
      <w:pPr>
        <w:ind w:firstLine="420"/>
      </w:pPr>
    </w:p>
    <w:p w:rsidR="008C0C5C" w:rsidRDefault="002B42D4">
      <w:pPr>
        <w:pStyle w:val="3"/>
        <w:rPr>
          <w:rFonts w:ascii="微软雅黑" w:eastAsia="微软雅黑" w:hAnsi="微软雅黑" w:cs="微软雅黑" w:hint="default"/>
        </w:rPr>
      </w:pPr>
      <w:bookmarkStart w:id="115" w:name="_Toc150962748"/>
      <w:r>
        <w:t>Fields</w:t>
      </w:r>
      <w:bookmarkEnd w:id="115"/>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811"/>
        <w:gridCol w:w="4871"/>
      </w:tblGrid>
      <w:tr w:rsidR="008C0C5C" w:rsidTr="00B56164">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81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487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B63464" w:rsidTr="00B56164">
        <w:tc>
          <w:tcPr>
            <w:tcW w:w="2841" w:type="dxa"/>
            <w:shd w:val="clear" w:color="auto" w:fill="auto"/>
            <w:vAlign w:val="center"/>
          </w:tcPr>
          <w:p w:rsidR="00B63464" w:rsidRDefault="0061033F" w:rsidP="00222048">
            <w:pPr>
              <w:jc w:val="left"/>
              <w:rPr>
                <w:rFonts w:ascii="Consolas" w:hAnsi="Consolas"/>
                <w:color w:val="000000"/>
                <w:sz w:val="20"/>
                <w:highlight w:val="white"/>
              </w:rPr>
            </w:pPr>
            <w:r>
              <w:rPr>
                <w:rFonts w:ascii="Consolas" w:hAnsi="Consolas" w:hint="eastAsia"/>
                <w:color w:val="000000"/>
                <w:sz w:val="20"/>
                <w:highlight w:val="white"/>
              </w:rPr>
              <w:t>averageBreathRate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breath rate(n counts per min)</w:t>
            </w:r>
          </w:p>
        </w:tc>
      </w:tr>
      <w:tr w:rsidR="00B63464" w:rsidTr="00B56164">
        <w:tc>
          <w:tcPr>
            <w:tcW w:w="2841" w:type="dxa"/>
            <w:shd w:val="clear" w:color="auto" w:fill="auto"/>
            <w:vAlign w:val="center"/>
          </w:tcPr>
          <w:p w:rsidR="00B63464" w:rsidRDefault="004E0CB6" w:rsidP="00222048">
            <w:pPr>
              <w:jc w:val="left"/>
              <w:rPr>
                <w:rFonts w:ascii="Consolas" w:hAnsi="Consolas"/>
                <w:color w:val="000000"/>
                <w:sz w:val="20"/>
                <w:highlight w:val="white"/>
              </w:rPr>
            </w:pPr>
            <w:r>
              <w:rPr>
                <w:rFonts w:ascii="Consolas" w:hAnsi="Consolas" w:hint="eastAsia"/>
                <w:color w:val="000000"/>
                <w:sz w:val="20"/>
                <w:highlight w:val="white"/>
              </w:rPr>
              <w:t>averageHeartBeatRate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Average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fallAlseepAllTime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Fall asleep time(Unit:min)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wakeAndLeaveBedBeforeAllTime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 before getting up(Unit:min</w:t>
            </w:r>
            <w:r>
              <w:rPr>
                <w:rFonts w:ascii="Consolas" w:hAnsi="Consolas" w:hint="eastAsia"/>
                <w:color w:val="000000"/>
                <w:sz w:val="20"/>
              </w:rPr>
              <w:t>)</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leaveBedTimes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leaving bed</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trunOverTimes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turning over</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bodyMovementTimes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body movement</w:t>
            </w:r>
          </w:p>
        </w:tc>
      </w:tr>
      <w:tr w:rsidR="00B63464" w:rsidTr="00B56164">
        <w:tc>
          <w:tcPr>
            <w:tcW w:w="2841" w:type="dxa"/>
            <w:shd w:val="clear" w:color="auto" w:fill="auto"/>
            <w:vAlign w:val="center"/>
          </w:tcPr>
          <w:p w:rsidR="00B63464" w:rsidRPr="00AC7A9E" w:rsidRDefault="00B63464" w:rsidP="00222048">
            <w:pPr>
              <w:jc w:val="left"/>
              <w:rPr>
                <w:rFonts w:ascii="Consolas" w:hAnsi="Consolas"/>
                <w:strike/>
                <w:color w:val="000000"/>
                <w:sz w:val="20"/>
                <w:highlight w:val="white"/>
              </w:rPr>
            </w:pPr>
            <w:r w:rsidRPr="00AC7A9E">
              <w:rPr>
                <w:rFonts w:ascii="Consolas" w:hAnsi="Consolas" w:hint="eastAsia"/>
                <w:strike/>
                <w:color w:val="000000"/>
                <w:sz w:val="20"/>
                <w:highlight w:val="white"/>
              </w:rPr>
              <w:t>heartBeatPauseTimes</w:t>
            </w:r>
          </w:p>
        </w:tc>
        <w:tc>
          <w:tcPr>
            <w:tcW w:w="811" w:type="dxa"/>
            <w:shd w:val="clear" w:color="auto" w:fill="auto"/>
            <w:vAlign w:val="center"/>
          </w:tcPr>
          <w:p w:rsidR="00B63464" w:rsidRPr="00AC7A9E" w:rsidRDefault="00B63464">
            <w:pPr>
              <w:jc w:val="left"/>
              <w:rPr>
                <w:rFonts w:ascii="Consolas" w:hAnsi="Consolas"/>
                <w:strike/>
                <w:color w:val="000000"/>
                <w:sz w:val="20"/>
                <w:highlight w:val="white"/>
              </w:rPr>
            </w:pPr>
            <w:r w:rsidRPr="00AC7A9E">
              <w:rPr>
                <w:rFonts w:ascii="Consolas" w:hAnsi="Consolas" w:hint="eastAsia"/>
                <w:strike/>
                <w:color w:val="000000"/>
                <w:sz w:val="20"/>
                <w:highlight w:val="white"/>
              </w:rPr>
              <w:t>int</w:t>
            </w:r>
          </w:p>
        </w:tc>
        <w:tc>
          <w:tcPr>
            <w:tcW w:w="4871" w:type="dxa"/>
            <w:shd w:val="clear" w:color="auto" w:fill="auto"/>
            <w:vAlign w:val="center"/>
          </w:tcPr>
          <w:p w:rsidR="00B63464" w:rsidRPr="00AC7A9E" w:rsidRDefault="00B63464">
            <w:pPr>
              <w:jc w:val="left"/>
              <w:rPr>
                <w:rFonts w:ascii="Consolas" w:hAnsi="Consolas"/>
                <w:strike/>
                <w:color w:val="000000"/>
                <w:sz w:val="20"/>
                <w:highlight w:val="white"/>
              </w:rPr>
            </w:pPr>
            <w:r w:rsidRPr="00AC7A9E">
              <w:rPr>
                <w:rFonts w:ascii="Consolas" w:hAnsi="Consolas"/>
                <w:strike/>
                <w:color w:val="000000"/>
                <w:sz w:val="20"/>
              </w:rPr>
              <w:t>Counts of Heat beat Pause</w:t>
            </w:r>
            <w:r w:rsidR="00AC7A9E" w:rsidRPr="00AC7A9E">
              <w:rPr>
                <w:rFonts w:ascii="Consolas" w:hAnsi="Consolas" w:hint="eastAsia"/>
                <w:strike/>
                <w:color w:val="000000"/>
                <w:sz w:val="20"/>
              </w:rPr>
              <w:t>(</w:t>
            </w:r>
            <w:r w:rsidR="00AC7A9E" w:rsidRPr="00AC7A9E">
              <w:rPr>
                <w:rFonts w:ascii="Consolas" w:hAnsi="Consolas"/>
                <w:strike/>
                <w:color w:val="000000"/>
                <w:sz w:val="20"/>
              </w:rPr>
              <w:t>Abandoned</w:t>
            </w:r>
            <w:r w:rsidR="00AC7A9E" w:rsidRPr="00AC7A9E">
              <w:rPr>
                <w:rFonts w:ascii="Consolas" w:hAnsi="Consolas" w:hint="eastAsia"/>
                <w:strike/>
                <w:color w:val="000000"/>
                <w:sz w:val="20"/>
              </w:rPr>
              <w:t>)</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Counts of apnea</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Deep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inSleepPerc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Mid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Light sleep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wakeSleepPerc</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percentage</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duration</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Sleep duration(Unit:min)</w:t>
            </w:r>
          </w:p>
        </w:tc>
      </w:tr>
      <w:tr w:rsidR="00B63464" w:rsidTr="00B56164">
        <w:trPr>
          <w:trHeight w:val="332"/>
        </w:trPr>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wakeTimes</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Awake times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lightSleepAllTime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Light sleep(Unit:min)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lastRenderedPageBreak/>
              <w:t>inSleepAllTime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Mid sleep(Unit:min)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deepSleepAllTime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Deep sleep)(Unit:min)</w:t>
            </w:r>
          </w:p>
        </w:tc>
      </w:tr>
      <w:tr w:rsidR="00B63464" w:rsidTr="00B56164">
        <w:tc>
          <w:tcPr>
            <w:tcW w:w="2841" w:type="dxa"/>
            <w:shd w:val="clear" w:color="auto" w:fill="auto"/>
            <w:vAlign w:val="center"/>
          </w:tcPr>
          <w:p w:rsidR="00B63464" w:rsidRDefault="00DE3B59" w:rsidP="00222048">
            <w:pPr>
              <w:jc w:val="left"/>
              <w:rPr>
                <w:rFonts w:ascii="Consolas" w:hAnsi="Consolas"/>
                <w:color w:val="000000"/>
                <w:sz w:val="20"/>
                <w:highlight w:val="white"/>
              </w:rPr>
            </w:pPr>
            <w:r>
              <w:rPr>
                <w:rFonts w:ascii="Consolas" w:hAnsi="Consolas" w:hint="eastAsia"/>
                <w:color w:val="000000"/>
                <w:sz w:val="20"/>
                <w:highlight w:val="white"/>
              </w:rPr>
              <w:t>wakeAllTime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Awake)(Unit:min)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breathPauseAllTime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Apnea(Unit:seconds)</w:t>
            </w:r>
          </w:p>
        </w:tc>
      </w:tr>
      <w:tr w:rsidR="00B63464" w:rsidTr="00B56164">
        <w:tc>
          <w:tcPr>
            <w:tcW w:w="2841" w:type="dxa"/>
            <w:shd w:val="clear" w:color="auto" w:fill="auto"/>
            <w:vAlign w:val="center"/>
          </w:tcPr>
          <w:p w:rsidR="00B63464" w:rsidRPr="00EC494B" w:rsidRDefault="00B63464" w:rsidP="00222048">
            <w:pPr>
              <w:jc w:val="left"/>
              <w:rPr>
                <w:rFonts w:ascii="Consolas" w:hAnsi="Consolas"/>
                <w:strike/>
                <w:color w:val="000000"/>
                <w:sz w:val="20"/>
                <w:highlight w:val="white"/>
              </w:rPr>
            </w:pPr>
            <w:r w:rsidRPr="00EC494B">
              <w:rPr>
                <w:rFonts w:ascii="Consolas" w:hAnsi="Consolas" w:hint="eastAsia"/>
                <w:strike/>
                <w:color w:val="000000"/>
                <w:sz w:val="20"/>
                <w:highlight w:val="white"/>
              </w:rPr>
              <w:t>heartBeatPauseAllTime</w:t>
            </w:r>
          </w:p>
        </w:tc>
        <w:tc>
          <w:tcPr>
            <w:tcW w:w="811" w:type="dxa"/>
            <w:shd w:val="clear" w:color="auto" w:fill="auto"/>
            <w:vAlign w:val="center"/>
          </w:tcPr>
          <w:p w:rsidR="00B63464" w:rsidRPr="00EC494B" w:rsidRDefault="00B63464">
            <w:pPr>
              <w:jc w:val="left"/>
              <w:rPr>
                <w:rFonts w:ascii="Consolas" w:hAnsi="Consolas"/>
                <w:strike/>
                <w:color w:val="000000"/>
                <w:sz w:val="20"/>
                <w:highlight w:val="white"/>
              </w:rPr>
            </w:pPr>
            <w:r w:rsidRPr="00EC494B">
              <w:rPr>
                <w:rFonts w:ascii="Consolas" w:hAnsi="Consolas" w:hint="eastAsia"/>
                <w:strike/>
                <w:color w:val="000000"/>
                <w:sz w:val="20"/>
                <w:highlight w:val="white"/>
              </w:rPr>
              <w:t>int</w:t>
            </w:r>
          </w:p>
        </w:tc>
        <w:tc>
          <w:tcPr>
            <w:tcW w:w="4871" w:type="dxa"/>
            <w:shd w:val="clear" w:color="auto" w:fill="auto"/>
            <w:vAlign w:val="center"/>
          </w:tcPr>
          <w:p w:rsidR="00B63464" w:rsidRPr="00EC494B" w:rsidRDefault="00B63464">
            <w:pPr>
              <w:jc w:val="left"/>
              <w:rPr>
                <w:rFonts w:ascii="Consolas" w:hAnsi="Consolas"/>
                <w:strike/>
                <w:color w:val="000000"/>
                <w:sz w:val="20"/>
                <w:highlight w:val="white"/>
              </w:rPr>
            </w:pPr>
            <w:r w:rsidRPr="00EC494B">
              <w:rPr>
                <w:rFonts w:ascii="Consolas" w:hAnsi="Consolas"/>
                <w:strike/>
                <w:color w:val="000000"/>
                <w:sz w:val="20"/>
              </w:rPr>
              <w:t>Duration of heart beat pause)(Unit:seconds)</w:t>
            </w:r>
            <w:r w:rsidR="00EC494B">
              <w:rPr>
                <w:rFonts w:ascii="Consolas" w:hAnsi="Consolas" w:hint="eastAsia"/>
                <w:strike/>
                <w:color w:val="000000"/>
                <w:sz w:val="20"/>
              </w:rPr>
              <w:t>(</w:t>
            </w:r>
            <w:r w:rsidR="00EC494B">
              <w:t xml:space="preserve"> </w:t>
            </w:r>
            <w:r w:rsidR="00EC494B" w:rsidRPr="00EC494B">
              <w:rPr>
                <w:rFonts w:ascii="Consolas" w:hAnsi="Consolas"/>
                <w:strike/>
                <w:color w:val="000000"/>
                <w:sz w:val="20"/>
              </w:rPr>
              <w:t>Abandoned</w:t>
            </w:r>
            <w:r w:rsidR="00EC494B">
              <w:rPr>
                <w:rFonts w:ascii="Consolas" w:hAnsi="Consolas" w:hint="eastAsia"/>
                <w:strike/>
                <w:color w:val="000000"/>
                <w:sz w:val="20"/>
              </w:rPr>
              <w:t>)</w:t>
            </w:r>
          </w:p>
        </w:tc>
      </w:tr>
      <w:tr w:rsidR="00B63464" w:rsidTr="00B56164">
        <w:tc>
          <w:tcPr>
            <w:tcW w:w="2841" w:type="dxa"/>
            <w:shd w:val="clear" w:color="auto" w:fill="auto"/>
            <w:vAlign w:val="center"/>
          </w:tcPr>
          <w:p w:rsidR="00B63464" w:rsidRDefault="00651F11" w:rsidP="00222048">
            <w:pPr>
              <w:jc w:val="left"/>
              <w:rPr>
                <w:rFonts w:ascii="Consolas" w:hAnsi="Consolas"/>
                <w:color w:val="000000"/>
                <w:sz w:val="20"/>
                <w:highlight w:val="white"/>
              </w:rPr>
            </w:pPr>
            <w:r>
              <w:rPr>
                <w:rFonts w:ascii="Consolas" w:hAnsi="Consolas" w:hint="eastAsia"/>
                <w:color w:val="000000"/>
                <w:sz w:val="20"/>
                <w:highlight w:val="white"/>
              </w:rPr>
              <w:t>leaveBedAllTime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leaving bed(Unit:min)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maxHeartBeatRate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maxBreathRate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Maximum breath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minHeartBeatRate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heart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minBreathRate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Minimum breath rate(n counts per 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heartBeatRateFastAllTime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tachycardia(Unit:seconds)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heartBeatRateSlowAllTime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bradycardia(Unit:seconds)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breathRateFastAllTime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tachypnea(Unit:seconds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breathRateSlowAllTime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color w:val="000000"/>
                <w:sz w:val="20"/>
              </w:rPr>
              <w:t>Duration of bradypnea(Unit:seconds)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sleepScore</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rPr>
                <w:color w:val="333333"/>
              </w:rPr>
            </w:pPr>
            <w:r>
              <w:rPr>
                <w:rFonts w:hint="eastAsia"/>
                <w:color w:val="333333"/>
              </w:rPr>
              <w:t>Score</w:t>
            </w:r>
          </w:p>
          <w:p w:rsidR="00B63464" w:rsidRDefault="00B63464">
            <w:r>
              <w:rPr>
                <w:rFonts w:hint="eastAsia"/>
              </w:rPr>
              <w:t>90&gt;=score&lt;=100 Bravo!</w:t>
            </w:r>
          </w:p>
          <w:p w:rsidR="00B63464" w:rsidRDefault="00B63464">
            <w:r>
              <w:rPr>
                <w:rFonts w:hint="eastAsia"/>
              </w:rPr>
              <w:t>80&gt;=score&lt;90 Good!</w:t>
            </w:r>
          </w:p>
          <w:p w:rsidR="00B63464" w:rsidRDefault="00B63464">
            <w:r>
              <w:rPr>
                <w:rFonts w:hint="eastAsia"/>
              </w:rPr>
              <w:t>60&gt;=score&lt;80, average!</w:t>
            </w:r>
          </w:p>
          <w:p w:rsidR="00B63464" w:rsidRDefault="00B63464">
            <w:pPr>
              <w:jc w:val="left"/>
              <w:rPr>
                <w:rFonts w:ascii="Consolas" w:hAnsi="Consolas"/>
                <w:color w:val="000000"/>
                <w:sz w:val="20"/>
                <w:highlight w:val="white"/>
              </w:rPr>
            </w:pPr>
            <w:r>
              <w:rPr>
                <w:rFonts w:hint="eastAsia"/>
              </w:rPr>
              <w:t>score &lt;60 Bad</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sleepCurveArray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float[]</w:t>
            </w:r>
          </w:p>
        </w:tc>
        <w:tc>
          <w:tcPr>
            <w:tcW w:w="4871" w:type="dxa"/>
            <w:shd w:val="clear" w:color="auto" w:fill="auto"/>
            <w:vAlign w:val="center"/>
          </w:tcPr>
          <w:p w:rsidR="00B63464" w:rsidRDefault="00B63464">
            <w:pPr>
              <w:rPr>
                <w:color w:val="333333"/>
              </w:rPr>
            </w:pPr>
            <w:r>
              <w:rPr>
                <w:rFonts w:hint="eastAsia"/>
                <w:color w:val="333333"/>
              </w:rPr>
              <w:t>Example:</w:t>
            </w:r>
          </w:p>
          <w:p w:rsidR="00B63464" w:rsidRDefault="00B63464">
            <w:pPr>
              <w:rPr>
                <w:color w:val="333333"/>
              </w:rPr>
            </w:pPr>
            <w:r>
              <w:rPr>
                <w:rFonts w:hint="eastAsia"/>
                <w:color w:val="333333"/>
              </w:rPr>
              <w:t>[0.212,1.231,2.111,0.212,1.231,2.111,....]</w:t>
            </w:r>
          </w:p>
          <w:p w:rsidR="00B63464" w:rsidRDefault="00B63464">
            <w:pPr>
              <w:rPr>
                <w:color w:val="333333"/>
              </w:rPr>
            </w:pPr>
            <w:r>
              <w:rPr>
                <w:rFonts w:hint="eastAsia"/>
                <w:color w:val="333333"/>
              </w:rPr>
              <w:t>0: awake</w:t>
            </w:r>
            <w:r>
              <w:rPr>
                <w:rFonts w:hint="eastAsia"/>
                <w:color w:val="333333"/>
              </w:rPr>
              <w:br/>
              <w:t>0 ~ 1: light sleep</w:t>
            </w:r>
            <w:r>
              <w:rPr>
                <w:rFonts w:hint="eastAsia"/>
                <w:color w:val="333333"/>
              </w:rPr>
              <w:br/>
              <w:t>1 ~ 2: moderate sleep</w:t>
            </w:r>
            <w:r>
              <w:rPr>
                <w:rFonts w:hint="eastAsia"/>
                <w:color w:val="333333"/>
              </w:rPr>
              <w:br/>
              <w:t>2 ~ 3: deep sleep</w:t>
            </w:r>
          </w:p>
          <w:p w:rsidR="00B63464" w:rsidRDefault="00B63464">
            <w:pPr>
              <w:rPr>
                <w:color w:val="333333"/>
              </w:rPr>
            </w:pPr>
            <w:r>
              <w:rPr>
                <w:rFonts w:hint="eastAsia"/>
                <w:color w:val="333333"/>
              </w:rPr>
              <w:t>Drawing sleep curve (Unit:min)</w:t>
            </w:r>
          </w:p>
          <w:p w:rsidR="00B63464" w:rsidRDefault="00B63464">
            <w:pPr>
              <w:jc w:val="left"/>
              <w:rPr>
                <w:rFonts w:ascii="Consolas" w:hAnsi="Consolas"/>
                <w:color w:val="000000"/>
                <w:sz w:val="20"/>
                <w:highlight w:val="white"/>
              </w:rPr>
            </w:pPr>
            <w:r>
              <w:rPr>
                <w:noProof/>
              </w:rPr>
              <w:drawing>
                <wp:inline distT="0" distB="0" distL="114300" distR="114300">
                  <wp:extent cx="1709420" cy="2410460"/>
                  <wp:effectExtent l="0" t="0" r="5080" b="889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pic:cNvPicPr>
                        </pic:nvPicPr>
                        <pic:blipFill>
                          <a:blip r:embed="rId15" cstate="print"/>
                          <a:stretch>
                            <a:fillRect/>
                          </a:stretch>
                        </pic:blipFill>
                        <pic:spPr>
                          <a:xfrm>
                            <a:off x="0" y="0"/>
                            <a:ext cx="1709420" cy="2410460"/>
                          </a:xfrm>
                          <a:prstGeom prst="rect">
                            <a:avLst/>
                          </a:prstGeom>
                          <a:noFill/>
                          <a:ln w="9525">
                            <a:noFill/>
                          </a:ln>
                        </pic:spPr>
                      </pic:pic>
                    </a:graphicData>
                  </a:graphic>
                </wp:inline>
              </w:drawing>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hint="eastAsia"/>
                <w:color w:val="000000"/>
                <w:sz w:val="20"/>
                <w:highlight w:val="white"/>
              </w:rPr>
              <w:t>sleepCurveStatusArray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strike/>
                <w:color w:val="000000"/>
                <w:sz w:val="20"/>
                <w:highlight w:val="white"/>
              </w:rPr>
              <w:t>short[]</w:t>
            </w:r>
          </w:p>
        </w:tc>
        <w:tc>
          <w:tcPr>
            <w:tcW w:w="487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 xml:space="preserve"> </w:t>
            </w:r>
            <w:r>
              <w:rPr>
                <w:rFonts w:ascii="Consolas" w:hAnsi="Consolas"/>
                <w:strike/>
                <w:color w:val="000000"/>
                <w:sz w:val="20"/>
              </w:rPr>
              <w:t>Sleep Event Flag (Unit:min)</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lastRenderedPageBreak/>
              <w:t>breathRateStatusAry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rPr>
                <w:rFonts w:ascii="Consolas" w:hAnsi="Consolas"/>
                <w:color w:val="000000"/>
                <w:sz w:val="20"/>
              </w:rPr>
            </w:pPr>
            <w:r>
              <w:rPr>
                <w:rFonts w:ascii="Consolas" w:hAnsi="Consolas" w:hint="eastAsia"/>
                <w:color w:val="000000"/>
                <w:sz w:val="20"/>
              </w:rPr>
              <w:t>A</w:t>
            </w:r>
            <w:r>
              <w:rPr>
                <w:rFonts w:ascii="Consolas" w:hAnsi="Consolas"/>
                <w:color w:val="000000"/>
                <w:sz w:val="20"/>
              </w:rPr>
              <w:t>pnea</w:t>
            </w:r>
            <w:r>
              <w:rPr>
                <w:rFonts w:ascii="Consolas" w:hAnsi="Consolas" w:hint="eastAsia"/>
                <w:color w:val="000000"/>
                <w:sz w:val="20"/>
              </w:rPr>
              <w:t>, 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rPr>
                <w:rFonts w:ascii="Consolas" w:hAnsi="Consolas"/>
                <w:color w:val="000000"/>
                <w:sz w:val="20"/>
                <w:highlight w:val="white"/>
              </w:rPr>
            </w:pPr>
            <w:r>
              <w:rPr>
                <w:rFonts w:ascii="Consolas" w:hAnsi="Consolas"/>
                <w:color w:val="000000"/>
                <w:sz w:val="20"/>
                <w:highlight w:val="white"/>
              </w:rPr>
              <w:t>0: nothing</w:t>
            </w:r>
            <w:r>
              <w:rPr>
                <w:rFonts w:ascii="Consolas" w:hAnsi="Consolas" w:hint="eastAsia"/>
                <w:color w:val="000000"/>
                <w:sz w:val="20"/>
                <w:highlight w:val="white"/>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Other</w:t>
            </w:r>
            <w:r>
              <w:rPr>
                <w:rFonts w:ascii="Consolas" w:hAnsi="Consolas" w:hint="eastAsia"/>
                <w:color w:val="000000"/>
                <w:sz w:val="20"/>
                <w:highlight w:val="white"/>
              </w:rPr>
              <w:t xml:space="preserve">: </w:t>
            </w:r>
            <w:r>
              <w:rPr>
                <w:rFonts w:hint="eastAsia"/>
                <w:color w:val="333333"/>
              </w:rPr>
              <w:t>Duration of Apnea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heartRateStatusAry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rPr>
                <w:color w:val="333333"/>
              </w:rPr>
            </w:pPr>
            <w:r>
              <w:rPr>
                <w:rFonts w:hint="eastAsia"/>
                <w:color w:val="333333"/>
              </w:rPr>
              <w:t xml:space="preserve">Heart beat pause, </w:t>
            </w:r>
            <w:r>
              <w:rPr>
                <w:rFonts w:ascii="Consolas" w:hAnsi="Consolas" w:hint="eastAsia"/>
                <w:color w:val="000000"/>
                <w:sz w:val="20"/>
              </w:rPr>
              <w:t>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r>
              <w:rPr>
                <w:rFonts w:ascii="Consolas" w:hAnsi="Consolas"/>
                <w:color w:val="000000"/>
                <w:sz w:val="20"/>
                <w:highlight w:val="white"/>
              </w:rPr>
              <w:t>0</w:t>
            </w:r>
            <w:r>
              <w:rPr>
                <w:rFonts w:ascii="Consolas" w:hAnsi="Consolas" w:hint="eastAsia"/>
                <w:color w:val="000000"/>
                <w:sz w:val="20"/>
              </w:rPr>
              <w:t xml:space="preserve">: </w:t>
            </w:r>
            <w:r>
              <w:rPr>
                <w:rFonts w:ascii="Consolas" w:hAnsi="Consolas"/>
                <w:color w:val="000000"/>
                <w:sz w:val="20"/>
                <w:highlight w:val="white"/>
              </w:rPr>
              <w:t>nothing</w:t>
            </w:r>
            <w:r>
              <w:rPr>
                <w:rFonts w:hint="eastAsia"/>
              </w:rPr>
              <w:t xml:space="preserve"> </w:t>
            </w:r>
          </w:p>
          <w:p w:rsidR="00B63464" w:rsidRDefault="00B63464">
            <w:pPr>
              <w:jc w:val="left"/>
              <w:rPr>
                <w:rFonts w:ascii="Consolas" w:hAnsi="Consolas"/>
                <w:color w:val="000000"/>
                <w:sz w:val="20"/>
                <w:highlight w:val="white"/>
              </w:rPr>
            </w:pPr>
            <w:r>
              <w:rPr>
                <w:rFonts w:ascii="Consolas" w:hAnsi="Consolas"/>
                <w:color w:val="000000"/>
                <w:sz w:val="20"/>
                <w:highlight w:val="white"/>
              </w:rPr>
              <w:t>O</w:t>
            </w:r>
            <w:r>
              <w:rPr>
                <w:rFonts w:ascii="Consolas" w:hAnsi="Consolas" w:hint="eastAsia"/>
                <w:color w:val="000000"/>
                <w:sz w:val="20"/>
                <w:highlight w:val="white"/>
              </w:rPr>
              <w:t xml:space="preserve">ther: </w:t>
            </w:r>
            <w:r>
              <w:rPr>
                <w:rFonts w:hint="eastAsia"/>
                <w:color w:val="333333"/>
              </w:rPr>
              <w:t xml:space="preserve">Duration of </w:t>
            </w:r>
            <w:r>
              <w:rPr>
                <w:color w:val="333333"/>
              </w:rPr>
              <w:t>Heat beat Pause</w:t>
            </w:r>
            <w:r>
              <w:rPr>
                <w:rFonts w:hint="eastAsia"/>
                <w:color w:val="333333"/>
              </w:rPr>
              <w:t xml:space="preserve">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leftBedStatusAry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pPr>
            <w:r>
              <w:rPr>
                <w:rFonts w:hint="eastAsia"/>
              </w:rPr>
              <w:t>Leave bed,</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rPr>
                <w:rFonts w:ascii="Consolas" w:hAnsi="Consolas"/>
                <w:color w:val="000000"/>
                <w:sz w:val="20"/>
                <w:highlight w:val="white"/>
              </w:rPr>
            </w:pPr>
            <w:r>
              <w:rPr>
                <w:rFonts w:ascii="Consolas" w:hAnsi="Consolas" w:hint="eastAsia"/>
                <w:color w:val="000000"/>
                <w:sz w:val="20"/>
                <w:highlight w:val="white"/>
              </w:rPr>
              <w:t>[0,0,1,0,2]</w:t>
            </w:r>
          </w:p>
          <w:p w:rsidR="00B63464" w:rsidRDefault="00B63464">
            <w:pPr>
              <w:jc w:val="left"/>
            </w:pPr>
            <w:r>
              <w:t>0</w:t>
            </w:r>
            <w:r>
              <w:rPr>
                <w:rFonts w:hint="eastAsia"/>
              </w:rPr>
              <w:t>: nothing</w:t>
            </w:r>
          </w:p>
          <w:p w:rsidR="00B63464" w:rsidRDefault="00B63464">
            <w:pPr>
              <w:jc w:val="left"/>
              <w:rPr>
                <w:rFonts w:ascii="Consolas" w:hAnsi="Consolas"/>
                <w:color w:val="000000"/>
                <w:sz w:val="20"/>
                <w:highlight w:val="white"/>
              </w:rPr>
            </w:pPr>
            <w:r>
              <w:t>O</w:t>
            </w:r>
            <w:r>
              <w:rPr>
                <w:rFonts w:hint="eastAsia"/>
              </w:rPr>
              <w:t xml:space="preserve">ther:  </w:t>
            </w:r>
            <w:r>
              <w:rPr>
                <w:rFonts w:hint="eastAsia"/>
                <w:color w:val="333333"/>
              </w:rPr>
              <w:t>Duration of leaving bed in this minute(Unit:seconds)</w:t>
            </w:r>
          </w:p>
        </w:tc>
      </w:tr>
      <w:tr w:rsidR="00B63464" w:rsidTr="00B56164">
        <w:tc>
          <w:tcPr>
            <w:tcW w:w="2841" w:type="dxa"/>
            <w:shd w:val="clear" w:color="auto" w:fill="auto"/>
            <w:vAlign w:val="center"/>
          </w:tcPr>
          <w:p w:rsidR="00B63464" w:rsidRDefault="00B63464" w:rsidP="00222048">
            <w:pPr>
              <w:jc w:val="left"/>
              <w:rPr>
                <w:rFonts w:ascii="Consolas" w:hAnsi="Consolas"/>
                <w:color w:val="000000"/>
                <w:sz w:val="20"/>
                <w:highlight w:val="white"/>
              </w:rPr>
            </w:pPr>
            <w:r>
              <w:rPr>
                <w:rFonts w:ascii="Consolas" w:hAnsi="Consolas"/>
                <w:color w:val="000000"/>
                <w:sz w:val="20"/>
                <w:highlight w:val="white"/>
              </w:rPr>
              <w:t>turnOverStatusAry</w:t>
            </w:r>
          </w:p>
        </w:tc>
        <w:tc>
          <w:tcPr>
            <w:tcW w:w="811" w:type="dxa"/>
            <w:shd w:val="clear" w:color="auto" w:fill="auto"/>
            <w:vAlign w:val="center"/>
          </w:tcPr>
          <w:p w:rsidR="00B63464" w:rsidRDefault="00B63464">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B63464" w:rsidRDefault="00B63464">
            <w:pPr>
              <w:jc w:val="left"/>
            </w:pPr>
            <w:r>
              <w:t>Tur</w:t>
            </w:r>
            <w:r>
              <w:rPr>
                <w:rFonts w:hint="eastAsia"/>
              </w:rPr>
              <w:t>n over,</w:t>
            </w:r>
            <w:r>
              <w:rPr>
                <w:rFonts w:ascii="Consolas" w:hAnsi="Consolas" w:hint="eastAsia"/>
                <w:color w:val="000000"/>
                <w:sz w:val="20"/>
              </w:rPr>
              <w:t xml:space="preserve"> It used to draw the graph</w:t>
            </w:r>
          </w:p>
          <w:p w:rsidR="00B63464" w:rsidRDefault="00B63464">
            <w:pPr>
              <w:rPr>
                <w:color w:val="333333"/>
              </w:rPr>
            </w:pPr>
            <w:r>
              <w:rPr>
                <w:rFonts w:hint="eastAsia"/>
                <w:color w:val="333333"/>
              </w:rPr>
              <w:t>Example:</w:t>
            </w:r>
          </w:p>
          <w:p w:rsidR="00B63464" w:rsidRDefault="00B63464">
            <w:pPr>
              <w:jc w:val="left"/>
            </w:pPr>
            <w:r>
              <w:rPr>
                <w:rFonts w:ascii="Consolas" w:hAnsi="Consolas" w:hint="eastAsia"/>
                <w:color w:val="000000"/>
                <w:sz w:val="20"/>
                <w:highlight w:val="white"/>
              </w:rPr>
              <w:t>[0,0,1,0,2]</w:t>
            </w:r>
            <w:r>
              <w:br/>
              <w:t> 0</w:t>
            </w:r>
            <w:r>
              <w:rPr>
                <w:rFonts w:hint="eastAsia"/>
              </w:rPr>
              <w:t>: nothing</w:t>
            </w:r>
          </w:p>
          <w:p w:rsidR="00B63464" w:rsidRDefault="00B63464">
            <w:pPr>
              <w:jc w:val="left"/>
              <w:rPr>
                <w:rFonts w:ascii="Consolas" w:hAnsi="Consolas"/>
                <w:color w:val="000000"/>
                <w:sz w:val="20"/>
                <w:highlight w:val="white"/>
              </w:rPr>
            </w:pPr>
            <w:r>
              <w:t>O</w:t>
            </w:r>
            <w:r>
              <w:rPr>
                <w:rFonts w:hint="eastAsia"/>
              </w:rPr>
              <w:t>ther: the times of turning over</w:t>
            </w:r>
          </w:p>
        </w:tc>
      </w:tr>
      <w:tr w:rsidR="00025E0E" w:rsidTr="00B56164">
        <w:tc>
          <w:tcPr>
            <w:tcW w:w="2841" w:type="dxa"/>
            <w:shd w:val="clear" w:color="auto" w:fill="auto"/>
            <w:vAlign w:val="center"/>
          </w:tcPr>
          <w:p w:rsidR="00025E0E" w:rsidRDefault="007561CD" w:rsidP="00222048">
            <w:pPr>
              <w:jc w:val="left"/>
              <w:rPr>
                <w:rFonts w:ascii="Consolas" w:hAnsi="Consolas"/>
                <w:color w:val="000000"/>
                <w:sz w:val="20"/>
                <w:highlight w:val="white"/>
              </w:rPr>
            </w:pPr>
            <w:r>
              <w:rPr>
                <w:rFonts w:ascii="Consolas" w:hAnsi="Consolas" w:hint="eastAsia"/>
                <w:color w:val="000000"/>
                <w:sz w:val="20"/>
                <w:highlight w:val="white"/>
              </w:rPr>
              <w:t>sleepState</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byte[]</w:t>
            </w:r>
          </w:p>
        </w:tc>
        <w:tc>
          <w:tcPr>
            <w:tcW w:w="4871" w:type="dxa"/>
            <w:shd w:val="clear" w:color="auto" w:fill="auto"/>
            <w:vAlign w:val="center"/>
          </w:tcPr>
          <w:p w:rsidR="00025E0E" w:rsidRDefault="00077AC2">
            <w:pPr>
              <w:jc w:val="left"/>
            </w:pPr>
            <w:r w:rsidRPr="00077AC2">
              <w:t>Analytical Sleep Status</w:t>
            </w:r>
          </w:p>
          <w:p w:rsidR="00222048" w:rsidRDefault="00222048">
            <w:pPr>
              <w:jc w:val="left"/>
            </w:pPr>
            <w:r w:rsidRPr="00222048">
              <w:t>0:awake, 1:</w:t>
            </w:r>
            <w:r w:rsidR="00207E20">
              <w:rPr>
                <w:rFonts w:hint="eastAsia"/>
              </w:rPr>
              <w:t xml:space="preserve">light </w:t>
            </w:r>
            <w:r w:rsidRPr="00222048">
              <w:t>Sleep, 2:</w:t>
            </w:r>
            <w:r w:rsidR="00207E20">
              <w:rPr>
                <w:rFonts w:hint="eastAsia"/>
              </w:rPr>
              <w:t xml:space="preserve">middle </w:t>
            </w:r>
            <w:r w:rsidR="00912616">
              <w:rPr>
                <w:rFonts w:hint="eastAsia"/>
              </w:rPr>
              <w:t>s</w:t>
            </w:r>
            <w:r w:rsidRPr="00222048">
              <w:t>leep, 3:</w:t>
            </w:r>
            <w:r w:rsidR="00207E20">
              <w:rPr>
                <w:rFonts w:hint="eastAsia"/>
              </w:rPr>
              <w:t xml:space="preserve">deep </w:t>
            </w:r>
            <w:r w:rsidR="00912616">
              <w:rPr>
                <w:rFonts w:hint="eastAsia"/>
              </w:rPr>
              <w:t>s</w:t>
            </w:r>
            <w:r w:rsidRPr="00222048">
              <w:t>leep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algorithmVer</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String</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rPr>
              <w:t>Algorithm version</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fallsleepTimeStamp</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color w:val="000000"/>
                <w:sz w:val="20"/>
                <w:highlight w:val="white"/>
              </w:rPr>
              <w:t>T</w:t>
            </w:r>
            <w:r>
              <w:rPr>
                <w:rFonts w:ascii="Consolas" w:hAnsi="Consolas" w:hint="eastAsia"/>
                <w:color w:val="000000"/>
                <w:sz w:val="20"/>
                <w:highlight w:val="white"/>
              </w:rPr>
              <w:t>he time you fall asleep(timestamp)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wakeupTimeStamp</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The time you wake up(timestamp)</w:t>
            </w:r>
          </w:p>
        </w:tc>
      </w:tr>
      <w:tr w:rsidR="00025E0E" w:rsidTr="00B56164">
        <w:tc>
          <w:tcPr>
            <w:tcW w:w="2841" w:type="dxa"/>
            <w:shd w:val="clear" w:color="auto" w:fill="auto"/>
            <w:vAlign w:val="center"/>
          </w:tcPr>
          <w:p w:rsidR="00025E0E" w:rsidRDefault="00025E0E" w:rsidP="00222048">
            <w:pPr>
              <w:jc w:val="left"/>
              <w:rPr>
                <w:rFonts w:ascii="Consolas" w:hAnsi="Consolas"/>
                <w:color w:val="000000"/>
                <w:sz w:val="20"/>
                <w:highlight w:val="white"/>
              </w:rPr>
            </w:pPr>
            <w:r>
              <w:rPr>
                <w:rFonts w:ascii="Consolas" w:hAnsi="Consolas" w:hint="eastAsia"/>
                <w:color w:val="000000"/>
                <w:sz w:val="20"/>
                <w:highlight w:val="white"/>
              </w:rPr>
              <w:t>reportFlag</w:t>
            </w:r>
          </w:p>
        </w:tc>
        <w:tc>
          <w:tcPr>
            <w:tcW w:w="811" w:type="dxa"/>
            <w:shd w:val="clear" w:color="auto" w:fill="auto"/>
            <w:vAlign w:val="center"/>
          </w:tcPr>
          <w:p w:rsidR="00025E0E" w:rsidRDefault="00025E0E">
            <w:pPr>
              <w:jc w:val="left"/>
              <w:rPr>
                <w:rFonts w:ascii="Consolas" w:hAnsi="Consolas"/>
                <w:color w:val="000000"/>
                <w:sz w:val="20"/>
                <w:highlight w:val="white"/>
              </w:rPr>
            </w:pPr>
            <w:r>
              <w:rPr>
                <w:rFonts w:ascii="Consolas" w:hAnsi="Consolas" w:hint="eastAsia"/>
                <w:color w:val="000000"/>
                <w:sz w:val="20"/>
                <w:highlight w:val="white"/>
              </w:rPr>
              <w:t>int</w:t>
            </w:r>
          </w:p>
        </w:tc>
        <w:tc>
          <w:tcPr>
            <w:tcW w:w="4871" w:type="dxa"/>
            <w:shd w:val="clear" w:color="auto" w:fill="auto"/>
            <w:vAlign w:val="center"/>
          </w:tcPr>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L</w:t>
            </w:r>
            <w:r>
              <w:rPr>
                <w:rFonts w:ascii="Consolas" w:hAnsi="Consolas" w:hint="eastAsia"/>
                <w:color w:val="000000"/>
                <w:sz w:val="20"/>
                <w:highlight w:val="white"/>
              </w:rPr>
              <w:t xml:space="preserve">ong </w:t>
            </w:r>
            <w:r>
              <w:rPr>
                <w:rFonts w:ascii="Consolas" w:hAnsi="Consolas"/>
                <w:color w:val="000000"/>
                <w:sz w:val="20"/>
                <w:highlight w:val="white"/>
              </w:rPr>
              <w:t>report</w:t>
            </w:r>
            <w:r>
              <w:rPr>
                <w:rFonts w:ascii="Consolas" w:hAnsi="Consolas" w:hint="eastAsia"/>
                <w:color w:val="000000"/>
                <w:sz w:val="20"/>
                <w:highlight w:val="white"/>
              </w:rPr>
              <w:t>(&gt;3h)</w:t>
            </w:r>
          </w:p>
          <w:p w:rsidR="00025E0E" w:rsidRDefault="00025E0E">
            <w:pPr>
              <w:numPr>
                <w:ilvl w:val="0"/>
                <w:numId w:val="3"/>
              </w:numPr>
              <w:jc w:val="left"/>
              <w:rPr>
                <w:rFonts w:ascii="Consolas" w:hAnsi="Consolas"/>
                <w:color w:val="000000"/>
                <w:sz w:val="20"/>
                <w:highlight w:val="white"/>
              </w:rPr>
            </w:pPr>
            <w:r>
              <w:rPr>
                <w:rFonts w:ascii="Consolas" w:hAnsi="Consolas"/>
                <w:color w:val="000000"/>
                <w:sz w:val="20"/>
                <w:highlight w:val="white"/>
              </w:rPr>
              <w:t>S</w:t>
            </w:r>
            <w:r>
              <w:rPr>
                <w:rFonts w:ascii="Consolas" w:hAnsi="Consolas" w:hint="eastAsia"/>
                <w:color w:val="000000"/>
                <w:sz w:val="20"/>
                <w:highlight w:val="white"/>
              </w:rPr>
              <w:t xml:space="preserve">hort </w:t>
            </w:r>
            <w:r>
              <w:rPr>
                <w:rFonts w:ascii="Consolas" w:hAnsi="Consolas"/>
                <w:color w:val="000000"/>
                <w:sz w:val="20"/>
                <w:highlight w:val="white"/>
              </w:rPr>
              <w:t>report</w:t>
            </w:r>
            <w:r>
              <w:rPr>
                <w:rFonts w:ascii="Consolas" w:hAnsi="Consolas" w:hint="eastAsia"/>
                <w:color w:val="000000"/>
                <w:sz w:val="20"/>
                <w:highlight w:val="white"/>
              </w:rPr>
              <w:t xml:space="preserve">(&gt;10m &amp;&amp; &lt;3h) </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md_body_move_decrease_scale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body movement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md_leave_bed_decrease_scale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times of leaving bed</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md_wake_cnt_decrease_scale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wake count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md_start_time_decrease_scale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sleeping time (too late)</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md_fall_asleep_time_decrease_scale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long falling sleep time</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md_perc_deep_decrease_scale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the deep sleep</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md_sleep_time_decrease_</w:t>
            </w:r>
            <w:r>
              <w:rPr>
                <w:rFonts w:ascii="Consolas" w:hAnsi="Consolas" w:hint="eastAsia"/>
                <w:color w:val="000000"/>
                <w:sz w:val="20"/>
                <w:highlight w:val="white"/>
              </w:rPr>
              <w:lastRenderedPageBreak/>
              <w:t>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lastRenderedPageBreak/>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short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lastRenderedPageBreak/>
              <w:t>md_sleep_time_increase_scale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 due to sleeping time too long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md_breath_stop_decrease_scale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breathing stop</w:t>
            </w:r>
          </w:p>
        </w:tc>
      </w:tr>
      <w:tr w:rsidR="00C60BA3" w:rsidTr="00B56164">
        <w:tc>
          <w:tcPr>
            <w:tcW w:w="2841" w:type="dxa"/>
            <w:shd w:val="clear" w:color="auto" w:fill="auto"/>
            <w:vAlign w:val="center"/>
          </w:tcPr>
          <w:p w:rsidR="00C60BA3" w:rsidRPr="009140FE" w:rsidRDefault="00C60BA3" w:rsidP="00222048">
            <w:pPr>
              <w:jc w:val="left"/>
              <w:rPr>
                <w:rFonts w:ascii="Consolas" w:hAnsi="Consolas"/>
                <w:strike/>
                <w:color w:val="000000"/>
                <w:sz w:val="20"/>
                <w:highlight w:val="white"/>
              </w:rPr>
            </w:pPr>
            <w:r w:rsidRPr="009140FE">
              <w:rPr>
                <w:rFonts w:ascii="Consolas" w:hAnsi="Consolas" w:hint="eastAsia"/>
                <w:strike/>
                <w:color w:val="000000"/>
                <w:sz w:val="20"/>
                <w:highlight w:val="white"/>
              </w:rPr>
              <w:t>md_heart_stop_decrease_scale</w:t>
            </w:r>
          </w:p>
        </w:tc>
        <w:tc>
          <w:tcPr>
            <w:tcW w:w="811" w:type="dxa"/>
            <w:shd w:val="clear" w:color="auto" w:fill="auto"/>
            <w:vAlign w:val="center"/>
          </w:tcPr>
          <w:p w:rsidR="00C60BA3" w:rsidRPr="009140FE" w:rsidRDefault="00C60BA3">
            <w:pPr>
              <w:jc w:val="left"/>
              <w:rPr>
                <w:rFonts w:ascii="Consolas" w:hAnsi="Consolas"/>
                <w:strike/>
                <w:color w:val="000000"/>
                <w:sz w:val="20"/>
                <w:highlight w:val="white"/>
              </w:rPr>
            </w:pPr>
            <w:r w:rsidRPr="009140FE">
              <w:rPr>
                <w:rFonts w:ascii="Consolas" w:hAnsi="Consolas" w:hint="eastAsia"/>
                <w:strike/>
                <w:color w:val="000000"/>
                <w:sz w:val="20"/>
                <w:highlight w:val="white"/>
              </w:rPr>
              <w:t>short</w:t>
            </w:r>
          </w:p>
        </w:tc>
        <w:tc>
          <w:tcPr>
            <w:tcW w:w="4871" w:type="dxa"/>
            <w:shd w:val="clear" w:color="auto" w:fill="auto"/>
            <w:vAlign w:val="center"/>
          </w:tcPr>
          <w:p w:rsidR="00C60BA3" w:rsidRPr="009140FE" w:rsidRDefault="00C60BA3">
            <w:pPr>
              <w:jc w:val="left"/>
              <w:rPr>
                <w:rFonts w:ascii="Consolas" w:hAnsi="Consolas"/>
                <w:strike/>
                <w:color w:val="000000"/>
                <w:sz w:val="20"/>
                <w:highlight w:val="white"/>
              </w:rPr>
            </w:pPr>
            <w:r w:rsidRPr="009140FE">
              <w:rPr>
                <w:rFonts w:ascii="Consolas" w:hAnsi="Consolas" w:hint="eastAsia"/>
                <w:strike/>
                <w:color w:val="000000"/>
                <w:sz w:val="20"/>
                <w:highlight w:val="white"/>
              </w:rPr>
              <w:t>Score Deduction:Score Deduction due to Heart beat stop</w:t>
            </w:r>
            <w:r w:rsidR="009140FE">
              <w:rPr>
                <w:rFonts w:ascii="Consolas" w:hAnsi="Consolas" w:hint="eastAsia"/>
                <w:strike/>
                <w:color w:val="000000"/>
                <w:sz w:val="20"/>
                <w:highlight w:val="white"/>
              </w:rPr>
              <w:t>(</w:t>
            </w:r>
            <w:r w:rsidR="009140FE" w:rsidRPr="009140FE">
              <w:rPr>
                <w:rFonts w:ascii="Consolas" w:hAnsi="Consolas"/>
                <w:strike/>
                <w:color w:val="000000"/>
                <w:sz w:val="20"/>
              </w:rPr>
              <w:t>Abandoned</w:t>
            </w:r>
            <w:r w:rsidR="009140FE">
              <w:rPr>
                <w:rFonts w:ascii="Consolas" w:hAnsi="Consolas" w:hint="eastAsia"/>
                <w:strike/>
                <w:color w:val="000000"/>
                <w:sz w:val="20"/>
                <w:highlight w:val="white"/>
              </w:rPr>
              <w: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md_heart_low_decrease_scale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heart beat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md_heart_high_decrease_scale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heart beat</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md_breath_low_decrease_scale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slow breathing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md_breath_high_decrease_scale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Deduction due to rapid breathing</w:t>
            </w:r>
          </w:p>
        </w:tc>
      </w:tr>
      <w:tr w:rsidR="00C60BA3" w:rsidTr="00B56164">
        <w:tc>
          <w:tcPr>
            <w:tcW w:w="2841" w:type="dxa"/>
            <w:shd w:val="clear" w:color="auto" w:fill="auto"/>
            <w:vAlign w:val="center"/>
          </w:tcPr>
          <w:p w:rsidR="00C60BA3" w:rsidRDefault="00C60BA3" w:rsidP="00222048">
            <w:pPr>
              <w:jc w:val="left"/>
              <w:rPr>
                <w:rFonts w:ascii="Consolas" w:hAnsi="Consolas"/>
                <w:color w:val="000000"/>
                <w:sz w:val="20"/>
                <w:highlight w:val="white"/>
              </w:rPr>
            </w:pPr>
            <w:r>
              <w:rPr>
                <w:rFonts w:ascii="Consolas" w:hAnsi="Consolas" w:hint="eastAsia"/>
                <w:color w:val="000000"/>
                <w:sz w:val="20"/>
                <w:highlight w:val="white"/>
              </w:rPr>
              <w:t>md_perc_effective_sleep_decrease_scale</w:t>
            </w:r>
          </w:p>
        </w:tc>
        <w:tc>
          <w:tcPr>
            <w:tcW w:w="81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short</w:t>
            </w:r>
          </w:p>
        </w:tc>
        <w:tc>
          <w:tcPr>
            <w:tcW w:w="4871" w:type="dxa"/>
            <w:shd w:val="clear" w:color="auto" w:fill="auto"/>
            <w:vAlign w:val="center"/>
          </w:tcPr>
          <w:p w:rsidR="00C60BA3" w:rsidRDefault="00C60BA3">
            <w:pPr>
              <w:jc w:val="left"/>
              <w:rPr>
                <w:rFonts w:ascii="Consolas" w:hAnsi="Consolas"/>
                <w:color w:val="000000"/>
                <w:sz w:val="20"/>
                <w:highlight w:val="white"/>
              </w:rPr>
            </w:pPr>
            <w:r>
              <w:rPr>
                <w:rFonts w:ascii="Consolas" w:hAnsi="Consolas" w:hint="eastAsia"/>
                <w:color w:val="000000"/>
                <w:sz w:val="20"/>
                <w:highlight w:val="white"/>
              </w:rPr>
              <w:t>Score Deduction:Score Ded</w:t>
            </w:r>
            <w:r w:rsidRPr="00753984">
              <w:rPr>
                <w:rFonts w:ascii="Consolas" w:hAnsi="Consolas" w:hint="eastAsia"/>
                <w:color w:val="000000"/>
                <w:sz w:val="20"/>
                <w:highlight w:val="white"/>
              </w:rPr>
              <w:t>uction due to good sleeping (ratio of mi</w:t>
            </w:r>
            <w:r>
              <w:rPr>
                <w:rFonts w:ascii="Consolas" w:hAnsi="Consolas" w:hint="eastAsia"/>
                <w:color w:val="000000"/>
                <w:sz w:val="20"/>
                <w:highlight w:val="white"/>
              </w:rPr>
              <w:t>ddle sleep/deep sleep)</w:t>
            </w:r>
          </w:p>
        </w:tc>
      </w:tr>
    </w:tbl>
    <w:p w:rsidR="008C0C5C" w:rsidRDefault="002B42D4">
      <w:pPr>
        <w:pStyle w:val="2"/>
      </w:pPr>
      <w:bookmarkStart w:id="116" w:name="_Toc150962749"/>
      <w:bookmarkStart w:id="117" w:name="_SleepStatusType"/>
      <w:r>
        <w:rPr>
          <w:rFonts w:hint="eastAsia"/>
        </w:rPr>
        <w:t>SleepStatusType</w:t>
      </w:r>
      <w:bookmarkEnd w:id="116"/>
    </w:p>
    <w:p w:rsidR="008C0C5C" w:rsidRDefault="002B42D4">
      <w:pPr>
        <w:pStyle w:val="3"/>
        <w:rPr>
          <w:rFonts w:hint="default"/>
        </w:rPr>
      </w:pPr>
      <w:bookmarkStart w:id="118" w:name="_Toc150962750"/>
      <w:bookmarkEnd w:id="117"/>
      <w:r>
        <w:t>Description</w:t>
      </w:r>
      <w:bookmarkEnd w:id="118"/>
      <w:r w:rsidR="00AB1A71">
        <w:fldChar w:fldCharType="begin"/>
      </w:r>
      <w:r w:rsidR="00A5369C">
        <w:instrText>HYPERLINK "http://fanyi.baidu.com/?aldtype=23" \l "zh/en/javascript:void(0);" \o "添加到收藏夹"</w:instrText>
      </w:r>
      <w:r w:rsidR="00AB1A71">
        <w:fldChar w:fldCharType="end"/>
      </w:r>
    </w:p>
    <w:p w:rsidR="008C0C5C" w:rsidRDefault="002B42D4">
      <w:pPr>
        <w:pStyle w:val="a5"/>
        <w:widowControl/>
        <w:spacing w:before="0" w:after="0"/>
      </w:pPr>
      <w:r>
        <w:t xml:space="preserve">Status value of monitoring </w:t>
      </w:r>
    </w:p>
    <w:p w:rsidR="008C0C5C" w:rsidRDefault="002B42D4">
      <w:pPr>
        <w:pStyle w:val="3"/>
        <w:rPr>
          <w:rFonts w:ascii="微软雅黑" w:eastAsia="微软雅黑" w:hAnsi="微软雅黑" w:cs="微软雅黑" w:hint="default"/>
        </w:rPr>
      </w:pPr>
      <w:bookmarkStart w:id="119" w:name="_Toc150962751"/>
      <w:r>
        <w:t>Fields</w:t>
      </w:r>
      <w:bookmarkEnd w:id="119"/>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376"/>
        <w:gridCol w:w="1884"/>
        <w:gridCol w:w="1377"/>
        <w:gridCol w:w="2883"/>
      </w:tblGrid>
      <w:tr w:rsidR="008C0C5C" w:rsidTr="00B25C71">
        <w:tc>
          <w:tcPr>
            <w:tcW w:w="2376"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1884"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137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Value</w:t>
            </w:r>
          </w:p>
        </w:tc>
        <w:tc>
          <w:tcPr>
            <w:tcW w:w="2883"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SLEEP_OK</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0x00</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normal</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SLEEP_INIT</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0x01</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init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SLEEP_B_STOP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0x02</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apnea</w:t>
            </w:r>
          </w:p>
        </w:tc>
      </w:tr>
      <w:tr w:rsidR="008C0C5C" w:rsidTr="00B25C71">
        <w:tc>
          <w:tcPr>
            <w:tcW w:w="2376" w:type="dxa"/>
            <w:shd w:val="clear" w:color="auto" w:fill="auto"/>
            <w:vAlign w:val="center"/>
          </w:tcPr>
          <w:p w:rsidR="008C0C5C" w:rsidRPr="00EA7E0F" w:rsidRDefault="002B42D4">
            <w:pPr>
              <w:jc w:val="left"/>
              <w:rPr>
                <w:rFonts w:ascii="Consolas" w:hAnsi="Consolas"/>
                <w:strike/>
                <w:color w:val="000000"/>
                <w:sz w:val="20"/>
                <w:highlight w:val="white"/>
              </w:rPr>
            </w:pPr>
            <w:r w:rsidRPr="00EA7E0F">
              <w:rPr>
                <w:rFonts w:ascii="Consolas" w:hAnsi="Consolas" w:hint="eastAsia"/>
                <w:strike/>
                <w:color w:val="000000"/>
                <w:sz w:val="20"/>
                <w:highlight w:val="white"/>
              </w:rPr>
              <w:t>SLEEP_H_STOP</w:t>
            </w:r>
          </w:p>
        </w:tc>
        <w:tc>
          <w:tcPr>
            <w:tcW w:w="1884" w:type="dxa"/>
            <w:shd w:val="clear" w:color="auto" w:fill="auto"/>
            <w:vAlign w:val="center"/>
          </w:tcPr>
          <w:p w:rsidR="008C0C5C" w:rsidRPr="00EA7E0F" w:rsidRDefault="002B42D4">
            <w:pPr>
              <w:jc w:val="left"/>
              <w:rPr>
                <w:rFonts w:ascii="Consolas" w:hAnsi="Consolas"/>
                <w:strike/>
                <w:color w:val="000000"/>
                <w:sz w:val="20"/>
                <w:highlight w:val="white"/>
              </w:rPr>
            </w:pPr>
            <w:r w:rsidRPr="00EA7E0F">
              <w:rPr>
                <w:rFonts w:ascii="Consolas" w:hAnsi="Consolas" w:hint="eastAsia"/>
                <w:strike/>
                <w:color w:val="000000"/>
                <w:sz w:val="20"/>
                <w:highlight w:val="white"/>
              </w:rPr>
              <w:t>byte</w:t>
            </w:r>
          </w:p>
        </w:tc>
        <w:tc>
          <w:tcPr>
            <w:tcW w:w="1377" w:type="dxa"/>
            <w:shd w:val="clear" w:color="auto" w:fill="auto"/>
            <w:vAlign w:val="center"/>
          </w:tcPr>
          <w:p w:rsidR="008C0C5C" w:rsidRPr="00EA7E0F" w:rsidRDefault="002B42D4">
            <w:pPr>
              <w:jc w:val="left"/>
              <w:rPr>
                <w:rFonts w:ascii="Consolas" w:hAnsi="Consolas"/>
                <w:strike/>
                <w:color w:val="000000"/>
                <w:sz w:val="20"/>
                <w:highlight w:val="white"/>
              </w:rPr>
            </w:pPr>
            <w:r w:rsidRPr="00EA7E0F">
              <w:rPr>
                <w:rFonts w:ascii="Consolas" w:hAnsi="Consolas" w:hint="eastAsia"/>
                <w:strike/>
                <w:color w:val="000000"/>
                <w:sz w:val="20"/>
                <w:highlight w:val="white"/>
              </w:rPr>
              <w:t>0x03</w:t>
            </w:r>
          </w:p>
        </w:tc>
        <w:tc>
          <w:tcPr>
            <w:tcW w:w="2883" w:type="dxa"/>
            <w:shd w:val="clear" w:color="auto" w:fill="auto"/>
            <w:vAlign w:val="center"/>
          </w:tcPr>
          <w:p w:rsidR="008C0C5C" w:rsidRPr="00EA7E0F" w:rsidRDefault="002B42D4">
            <w:pPr>
              <w:jc w:val="left"/>
              <w:rPr>
                <w:rFonts w:ascii="Consolas" w:hAnsi="Consolas"/>
                <w:strike/>
                <w:color w:val="000000"/>
                <w:sz w:val="20"/>
                <w:highlight w:val="white"/>
              </w:rPr>
            </w:pPr>
            <w:r w:rsidRPr="00EA7E0F">
              <w:rPr>
                <w:rFonts w:ascii="Consolas" w:hAnsi="Consolas" w:hint="eastAsia"/>
                <w:strike/>
                <w:color w:val="000000"/>
                <w:sz w:val="20"/>
                <w:highlight w:val="white"/>
              </w:rPr>
              <w:t>Heartbeat pause</w:t>
            </w:r>
            <w:r w:rsidR="00EA7E0F" w:rsidRPr="00EA7E0F">
              <w:rPr>
                <w:rFonts w:ascii="Consolas" w:hAnsi="Consolas" w:hint="eastAsia"/>
                <w:strike/>
                <w:color w:val="000000"/>
                <w:sz w:val="20"/>
                <w:highlight w:val="white"/>
              </w:rPr>
              <w:t>(</w:t>
            </w:r>
            <w:r w:rsidR="00EA7E0F" w:rsidRPr="00EA7E0F">
              <w:rPr>
                <w:rFonts w:ascii="Consolas" w:hAnsi="Consolas"/>
                <w:strike/>
                <w:color w:val="000000"/>
                <w:sz w:val="20"/>
              </w:rPr>
              <w:t>Abandoned</w:t>
            </w:r>
            <w:r w:rsidR="00EA7E0F" w:rsidRPr="00EA7E0F">
              <w:rPr>
                <w:rFonts w:ascii="Consolas" w:hAnsi="Consolas" w:hint="eastAsia"/>
                <w:strike/>
                <w:color w:val="000000"/>
                <w:sz w:val="20"/>
                <w:highlight w:val="white"/>
              </w:rPr>
              <w: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0x04</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Body movement</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SLEEP_LEAVE</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0x05</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 xml:space="preserve">Leaving bed </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SLEEP_TURN_OVER</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0x06</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Turning over</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SLEEP_BODYMOVE_TEMP</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0x07</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Amplitude of body motion</w:t>
            </w:r>
          </w:p>
        </w:tc>
      </w:tr>
      <w:tr w:rsidR="008C0C5C" w:rsidTr="00B25C71">
        <w:tc>
          <w:tcPr>
            <w:tcW w:w="2376"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SLEEP_INVALID</w:t>
            </w:r>
          </w:p>
        </w:tc>
        <w:tc>
          <w:tcPr>
            <w:tcW w:w="1884"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byte</w:t>
            </w:r>
          </w:p>
        </w:tc>
        <w:tc>
          <w:tcPr>
            <w:tcW w:w="1377"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-1</w:t>
            </w:r>
          </w:p>
        </w:tc>
        <w:tc>
          <w:tcPr>
            <w:tcW w:w="2883" w:type="dxa"/>
            <w:shd w:val="clear" w:color="auto" w:fill="auto"/>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invalid</w:t>
            </w:r>
          </w:p>
        </w:tc>
      </w:tr>
    </w:tbl>
    <w:p w:rsidR="008C0C5C" w:rsidRDefault="008C0C5C">
      <w:pPr>
        <w:jc w:val="left"/>
        <w:rPr>
          <w:rFonts w:ascii="Consolas" w:hAnsi="Consolas"/>
          <w:color w:val="000000"/>
          <w:sz w:val="20"/>
          <w:highlight w:val="white"/>
        </w:rPr>
      </w:pPr>
    </w:p>
    <w:p w:rsidR="008C0C5C" w:rsidRDefault="002B42D4">
      <w:pPr>
        <w:pStyle w:val="2"/>
      </w:pPr>
      <w:bookmarkStart w:id="120" w:name="_Toc25477"/>
      <w:bookmarkStart w:id="121" w:name="_Toc150962752"/>
      <w:bookmarkStart w:id="122" w:name="_EnvironmentData"/>
      <w:r>
        <w:rPr>
          <w:rFonts w:hint="eastAsia"/>
        </w:rPr>
        <w:t>EnvironmentData</w:t>
      </w:r>
      <w:bookmarkEnd w:id="120"/>
      <w:bookmarkEnd w:id="121"/>
    </w:p>
    <w:p w:rsidR="008C0C5C" w:rsidRDefault="002B42D4">
      <w:pPr>
        <w:pStyle w:val="3"/>
        <w:rPr>
          <w:rFonts w:cs="宋体" w:hint="default"/>
          <w:sz w:val="24"/>
          <w:szCs w:val="24"/>
        </w:rPr>
      </w:pPr>
      <w:bookmarkStart w:id="123" w:name="_Toc150962753"/>
      <w:bookmarkEnd w:id="122"/>
      <w:r>
        <w:t>Description</w:t>
      </w:r>
      <w:bookmarkEnd w:id="123"/>
      <w:r w:rsidR="00AB1A71">
        <w:fldChar w:fldCharType="begin"/>
      </w:r>
      <w:r w:rsidR="00A5369C">
        <w:instrText>HYPERLINK "http://fanyi.baidu.com/?aldtype=23" \l "zh/en/javascript:void(0);" \o "添加到收藏夹"</w:instrText>
      </w:r>
      <w:r w:rsidR="00AB1A71">
        <w:fldChar w:fldCharType="end"/>
      </w:r>
    </w:p>
    <w:p w:rsidR="008C0C5C" w:rsidRDefault="002B42D4">
      <w:pPr>
        <w:ind w:firstLine="420"/>
        <w:jc w:val="left"/>
      </w:pPr>
      <w:r>
        <w:rPr>
          <w:rFonts w:ascii="Consolas" w:hAnsi="Consolas" w:hint="eastAsia"/>
          <w:color w:val="000000"/>
          <w:sz w:val="20"/>
          <w:highlight w:val="white"/>
        </w:rPr>
        <w:lastRenderedPageBreak/>
        <w:t>The result of getting environment data</w:t>
      </w:r>
    </w:p>
    <w:p w:rsidR="008C0C5C" w:rsidRDefault="002B42D4">
      <w:pPr>
        <w:pStyle w:val="3"/>
        <w:rPr>
          <w:rFonts w:ascii="微软雅黑" w:eastAsia="微软雅黑" w:hAnsi="微软雅黑" w:cs="微软雅黑" w:hint="default"/>
        </w:rPr>
      </w:pPr>
      <w:bookmarkStart w:id="124" w:name="_Toc150962754"/>
      <w:r>
        <w:t>Fields</w:t>
      </w:r>
      <w:bookmarkEnd w:id="124"/>
    </w:p>
    <w:tbl>
      <w:tblPr>
        <w:tblW w:w="85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41"/>
        <w:gridCol w:w="2087"/>
        <w:gridCol w:w="3595"/>
      </w:tblGrid>
      <w:tr w:rsidR="008C0C5C" w:rsidTr="00653B90">
        <w:tc>
          <w:tcPr>
            <w:tcW w:w="2841"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Field</w:t>
            </w:r>
          </w:p>
        </w:tc>
        <w:tc>
          <w:tcPr>
            <w:tcW w:w="2087"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Type</w:t>
            </w:r>
          </w:p>
        </w:tc>
        <w:tc>
          <w:tcPr>
            <w:tcW w:w="3595" w:type="dxa"/>
            <w:shd w:val="clear" w:color="auto" w:fill="auto"/>
          </w:tcPr>
          <w:p w:rsidR="008C0C5C" w:rsidRDefault="002B42D4">
            <w:pPr>
              <w:rPr>
                <w:rFonts w:ascii="Consolas" w:hAnsi="Consolas"/>
                <w:b/>
                <w:bCs/>
                <w:color w:val="000000"/>
                <w:sz w:val="20"/>
                <w:highlight w:val="white"/>
                <w:shd w:val="clear" w:color="FFFFFF" w:fill="D9D9D9"/>
              </w:rPr>
            </w:pPr>
            <w:r>
              <w:rPr>
                <w:rFonts w:ascii="Consolas" w:hAnsi="Consolas" w:hint="eastAsia"/>
                <w:b/>
                <w:bCs/>
                <w:color w:val="000000"/>
                <w:sz w:val="20"/>
                <w:highlight w:val="white"/>
                <w:shd w:val="clear" w:color="FFFFFF" w:fill="D9D9D9"/>
              </w:rPr>
              <w:t>Description</w:t>
            </w:r>
          </w:p>
        </w:tc>
      </w:tr>
      <w:tr w:rsidR="008C0C5C" w:rsidTr="00653B90">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temperature</w:t>
            </w:r>
          </w:p>
        </w:tc>
        <w:tc>
          <w:tcPr>
            <w:tcW w:w="2087"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3595"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Temperature,Unit(Celsius)</w:t>
            </w:r>
          </w:p>
        </w:tc>
      </w:tr>
      <w:tr w:rsidR="008C0C5C" w:rsidTr="00653B90">
        <w:tc>
          <w:tcPr>
            <w:tcW w:w="2841"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c>
          <w:tcPr>
            <w:tcW w:w="2087"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int</w:t>
            </w:r>
          </w:p>
        </w:tc>
        <w:tc>
          <w:tcPr>
            <w:tcW w:w="3595" w:type="dxa"/>
            <w:vAlign w:val="center"/>
          </w:tcPr>
          <w:p w:rsidR="008C0C5C" w:rsidRDefault="002B42D4">
            <w:pPr>
              <w:jc w:val="left"/>
              <w:rPr>
                <w:rFonts w:ascii="Consolas" w:hAnsi="Consolas"/>
                <w:color w:val="000000"/>
                <w:sz w:val="20"/>
                <w:highlight w:val="white"/>
              </w:rPr>
            </w:pPr>
            <w:r>
              <w:rPr>
                <w:rFonts w:ascii="Consolas" w:hAnsi="Consolas" w:hint="eastAsia"/>
                <w:color w:val="000000"/>
                <w:sz w:val="20"/>
                <w:highlight w:val="white"/>
              </w:rPr>
              <w:t>humidity</w:t>
            </w:r>
          </w:p>
        </w:tc>
      </w:tr>
    </w:tbl>
    <w:p w:rsidR="008C0C5C" w:rsidRDefault="008C0C5C"/>
    <w:p w:rsidR="00EA4A03" w:rsidRDefault="00EA4A03" w:rsidP="00EA4A03">
      <w:pPr>
        <w:pStyle w:val="2"/>
      </w:pPr>
      <w:bookmarkStart w:id="125" w:name="_Toc44957357"/>
      <w:bookmarkStart w:id="126" w:name="_Toc150962755"/>
      <w:r w:rsidRPr="008E5560">
        <w:t>OnlineStateListener</w:t>
      </w:r>
      <w:bookmarkEnd w:id="125"/>
      <w:bookmarkEnd w:id="126"/>
    </w:p>
    <w:p w:rsidR="0006668A" w:rsidRDefault="00BC483E" w:rsidP="0006668A">
      <w:pPr>
        <w:pStyle w:val="3"/>
        <w:rPr>
          <w:rFonts w:hint="default"/>
        </w:rPr>
      </w:pPr>
      <w:bookmarkStart w:id="127" w:name="_Toc150962756"/>
      <w:r w:rsidRPr="00BC483E">
        <w:t>Interface Introduction</w:t>
      </w:r>
      <w:bookmarkEnd w:id="127"/>
    </w:p>
    <w:p w:rsidR="0006668A" w:rsidRDefault="008D268E" w:rsidP="0006668A">
      <w:pPr>
        <w:ind w:firstLine="420"/>
      </w:pPr>
      <w:r w:rsidRPr="008D268E">
        <w:t>Device online status monitoring</w:t>
      </w:r>
    </w:p>
    <w:p w:rsidR="0006668A" w:rsidRDefault="00D80E4E" w:rsidP="0006668A">
      <w:pPr>
        <w:pStyle w:val="3"/>
        <w:rPr>
          <w:rFonts w:hint="default"/>
        </w:rPr>
      </w:pPr>
      <w:bookmarkStart w:id="128" w:name="_Toc150962757"/>
      <w:r w:rsidRPr="00D80E4E">
        <w:t>Method description</w:t>
      </w:r>
      <w:bookmarkEnd w:id="128"/>
    </w:p>
    <w:p w:rsidR="0006668A" w:rsidRPr="00531A3E" w:rsidRDefault="0006668A" w:rsidP="0006668A">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onlineStateChanged(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onlineState</w:t>
      </w:r>
      <w:r>
        <w:rPr>
          <w:rFonts w:ascii="Consolas" w:hAnsi="Consolas" w:cs="Consolas"/>
          <w:color w:val="000000"/>
          <w:kern w:val="0"/>
          <w:sz w:val="24"/>
        </w:rPr>
        <w:t>);</w:t>
      </w:r>
    </w:p>
    <w:p w:rsidR="00A84B3B" w:rsidRDefault="0006668A">
      <w:pPr>
        <w:rPr>
          <w:rFonts w:ascii="宋体" w:hAnsi="宋体" w:cs="宋体"/>
          <w:szCs w:val="21"/>
        </w:rPr>
      </w:pPr>
      <w:r>
        <w:rPr>
          <w:rFonts w:ascii="Consolas" w:hAnsi="Consolas" w:cs="Consolas"/>
          <w:color w:val="6A3E3E"/>
          <w:kern w:val="0"/>
          <w:sz w:val="24"/>
        </w:rPr>
        <w:t>onlineState</w:t>
      </w:r>
      <w:r>
        <w:rPr>
          <w:rFonts w:ascii="Consolas" w:hAnsi="Consolas" w:cs="Consolas" w:hint="eastAsia"/>
          <w:color w:val="6A3E3E"/>
          <w:kern w:val="0"/>
          <w:sz w:val="24"/>
        </w:rPr>
        <w:t>：</w:t>
      </w:r>
      <w:r w:rsidR="00593DAE" w:rsidRPr="00593DAE">
        <w:rPr>
          <w:rFonts w:ascii="宋体" w:hAnsi="宋体" w:cs="宋体"/>
          <w:szCs w:val="21"/>
        </w:rPr>
        <w:t>0: offline 1: online 0xFF: unknown state</w:t>
      </w:r>
    </w:p>
    <w:p w:rsidR="002B51F6" w:rsidRDefault="002B51F6">
      <w:pPr>
        <w:rPr>
          <w:rFonts w:ascii="宋体" w:hAnsi="宋体" w:cs="宋体"/>
          <w:szCs w:val="21"/>
        </w:rPr>
      </w:pPr>
    </w:p>
    <w:p w:rsidR="004023ED" w:rsidRDefault="004023ED" w:rsidP="004023ED">
      <w:pPr>
        <w:pStyle w:val="2"/>
      </w:pPr>
      <w:bookmarkStart w:id="129" w:name="_Toc44957360"/>
      <w:bookmarkStart w:id="130" w:name="_Toc150962758"/>
      <w:r w:rsidRPr="004F592A">
        <w:t>SleepReportUploadState</w:t>
      </w:r>
      <w:r>
        <w:rPr>
          <w:rFonts w:hint="eastAsia"/>
        </w:rPr>
        <w:t>Listener</w:t>
      </w:r>
      <w:bookmarkEnd w:id="129"/>
      <w:bookmarkEnd w:id="130"/>
    </w:p>
    <w:p w:rsidR="004023ED" w:rsidRDefault="007D1788" w:rsidP="004023ED">
      <w:pPr>
        <w:pStyle w:val="3"/>
        <w:rPr>
          <w:rFonts w:hint="default"/>
        </w:rPr>
      </w:pPr>
      <w:bookmarkStart w:id="131" w:name="_Toc150962759"/>
      <w:r w:rsidRPr="00BC483E">
        <w:t>Interface Introduction</w:t>
      </w:r>
      <w:bookmarkEnd w:id="131"/>
    </w:p>
    <w:p w:rsidR="004023ED" w:rsidRDefault="00230D33" w:rsidP="004023ED">
      <w:pPr>
        <w:ind w:firstLine="420"/>
      </w:pPr>
      <w:r w:rsidRPr="00230D33">
        <w:t>Sleep report upload status monitoring</w:t>
      </w:r>
    </w:p>
    <w:p w:rsidR="004023ED" w:rsidRDefault="003D38D3" w:rsidP="004023ED">
      <w:pPr>
        <w:pStyle w:val="3"/>
        <w:rPr>
          <w:rFonts w:hint="default"/>
        </w:rPr>
      </w:pPr>
      <w:bookmarkStart w:id="132" w:name="_Toc150962760"/>
      <w:r w:rsidRPr="00D80E4E">
        <w:t>Method description</w:t>
      </w:r>
      <w:bookmarkEnd w:id="132"/>
    </w:p>
    <w:p w:rsidR="004023ED" w:rsidRDefault="004023ED" w:rsidP="004023ED">
      <w:pPr>
        <w:autoSpaceDE w:val="0"/>
        <w:autoSpaceDN w:val="0"/>
        <w:adjustRightInd w:val="0"/>
        <w:jc w:val="left"/>
        <w:rPr>
          <w:rFonts w:ascii="Consolas" w:hAnsi="Consolas" w:cs="Consolas"/>
          <w:color w:val="000000"/>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onStateChanged(</w:t>
      </w:r>
      <w:r>
        <w:rPr>
          <w:rFonts w:ascii="Consolas" w:hAnsi="Consolas" w:cs="Consolas"/>
          <w:b/>
          <w:bCs/>
          <w:color w:val="7F0055"/>
          <w:kern w:val="0"/>
          <w:sz w:val="24"/>
        </w:rPr>
        <w:t>byte</w:t>
      </w:r>
      <w:r>
        <w:rPr>
          <w:rFonts w:ascii="Consolas" w:hAnsi="Consolas" w:cs="Consolas"/>
          <w:color w:val="000000"/>
          <w:kern w:val="0"/>
          <w:sz w:val="24"/>
        </w:rPr>
        <w:t xml:space="preserve"> </w:t>
      </w:r>
      <w:r>
        <w:rPr>
          <w:rFonts w:ascii="Consolas" w:hAnsi="Consolas" w:cs="Consolas"/>
          <w:color w:val="6A3E3E"/>
          <w:kern w:val="0"/>
          <w:sz w:val="24"/>
        </w:rPr>
        <w:t>state</w:t>
      </w:r>
      <w:r>
        <w:rPr>
          <w:rFonts w:ascii="Consolas" w:hAnsi="Consolas" w:cs="Consolas"/>
          <w:color w:val="000000"/>
          <w:kern w:val="0"/>
          <w:sz w:val="24"/>
        </w:rPr>
        <w:t>);</w:t>
      </w:r>
    </w:p>
    <w:p w:rsidR="004023ED" w:rsidRDefault="004023ED" w:rsidP="004023ED">
      <w:pPr>
        <w:tabs>
          <w:tab w:val="left" w:pos="1478"/>
        </w:tabs>
        <w:autoSpaceDE w:val="0"/>
        <w:autoSpaceDN w:val="0"/>
        <w:adjustRightInd w:val="0"/>
        <w:jc w:val="left"/>
        <w:rPr>
          <w:rFonts w:ascii="Consolas" w:hAnsi="Consolas" w:cs="Consolas"/>
          <w:color w:val="6A3E3E"/>
          <w:kern w:val="0"/>
          <w:sz w:val="24"/>
        </w:rPr>
      </w:pPr>
    </w:p>
    <w:p w:rsidR="004023ED" w:rsidRPr="00C93ACD" w:rsidRDefault="004023ED" w:rsidP="004023ED">
      <w:pPr>
        <w:tabs>
          <w:tab w:val="left" w:pos="1478"/>
        </w:tabs>
        <w:autoSpaceDE w:val="0"/>
        <w:autoSpaceDN w:val="0"/>
        <w:adjustRightInd w:val="0"/>
        <w:jc w:val="left"/>
        <w:rPr>
          <w:rFonts w:ascii="Consolas" w:hAnsi="Consolas" w:cs="Consolas"/>
          <w:kern w:val="0"/>
          <w:sz w:val="24"/>
        </w:rPr>
      </w:pPr>
      <w:r>
        <w:rPr>
          <w:rFonts w:ascii="Consolas" w:hAnsi="Consolas" w:cs="Consolas" w:hint="eastAsia"/>
          <w:color w:val="6A3E3E"/>
          <w:kern w:val="0"/>
          <w:sz w:val="24"/>
        </w:rPr>
        <w:t>s</w:t>
      </w:r>
      <w:r>
        <w:rPr>
          <w:rFonts w:ascii="Consolas" w:hAnsi="Consolas" w:cs="Consolas"/>
          <w:color w:val="6A3E3E"/>
          <w:kern w:val="0"/>
          <w:sz w:val="24"/>
        </w:rPr>
        <w:t>tate</w:t>
      </w:r>
      <w:r>
        <w:rPr>
          <w:rFonts w:ascii="Consolas" w:hAnsi="Consolas" w:cs="Consolas" w:hint="eastAsia"/>
          <w:color w:val="6A3E3E"/>
          <w:kern w:val="0"/>
          <w:sz w:val="24"/>
        </w:rPr>
        <w:t>：</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0: No data (no need to wait any longer)</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1: ready</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2: syncing</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3: uploading</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4: Upload failed (no need to wait any longer)</w:t>
      </w:r>
    </w:p>
    <w:p w:rsidR="003D441B" w:rsidRPr="003D441B" w:rsidRDefault="003D441B" w:rsidP="003D441B">
      <w:pPr>
        <w:rPr>
          <w:rFonts w:ascii="宋体" w:hAnsi="宋体" w:cs="宋体"/>
          <w:snapToGrid w:val="0"/>
          <w:szCs w:val="21"/>
        </w:rPr>
      </w:pPr>
      <w:r w:rsidRPr="003D441B">
        <w:rPr>
          <w:rFonts w:ascii="宋体" w:hAnsi="宋体" w:cs="宋体"/>
          <w:snapToGrid w:val="0"/>
          <w:szCs w:val="21"/>
        </w:rPr>
        <w:t>5: Successful upload</w:t>
      </w:r>
    </w:p>
    <w:p w:rsidR="004023ED" w:rsidRDefault="003D441B" w:rsidP="003D441B">
      <w:pPr>
        <w:rPr>
          <w:rFonts w:ascii="宋体" w:hAnsi="宋体" w:cs="宋体"/>
          <w:snapToGrid w:val="0"/>
          <w:szCs w:val="21"/>
        </w:rPr>
      </w:pPr>
      <w:r w:rsidRPr="003D441B">
        <w:rPr>
          <w:rFonts w:ascii="宋体" w:hAnsi="宋体" w:cs="宋体"/>
          <w:snapToGrid w:val="0"/>
          <w:szCs w:val="21"/>
        </w:rPr>
        <w:t>6: End of upload</w:t>
      </w:r>
    </w:p>
    <w:p w:rsidR="003D29F2" w:rsidRDefault="003D29F2" w:rsidP="003D441B">
      <w:pPr>
        <w:rPr>
          <w:rFonts w:ascii="宋体" w:hAnsi="宋体" w:cs="宋体"/>
          <w:snapToGrid w:val="0"/>
          <w:szCs w:val="21"/>
        </w:rPr>
      </w:pPr>
    </w:p>
    <w:p w:rsidR="00E511B7" w:rsidRDefault="00E511B7" w:rsidP="004023ED">
      <w:pPr>
        <w:rPr>
          <w:rFonts w:ascii="宋体" w:hAnsi="宋体" w:cs="宋体"/>
          <w:snapToGrid w:val="0"/>
          <w:szCs w:val="21"/>
        </w:rPr>
      </w:pPr>
      <w:r w:rsidRPr="00E511B7">
        <w:rPr>
          <w:rFonts w:ascii="宋体" w:hAnsi="宋体" w:cs="宋体"/>
          <w:snapToGrid w:val="0"/>
          <w:szCs w:val="21"/>
        </w:rPr>
        <w:lastRenderedPageBreak/>
        <w:t>note:</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0, subsequent content is invalid</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1, indicating that the device has started the upload process, the subsequent content is invalid</w:t>
      </w:r>
    </w:p>
    <w:p w:rsidR="00A56A1F" w:rsidRPr="00A56A1F" w:rsidRDefault="00A56A1F" w:rsidP="00A56A1F">
      <w:pPr>
        <w:rPr>
          <w:rFonts w:ascii="宋体" w:hAnsi="宋体" w:cs="宋体"/>
          <w:snapToGrid w:val="0"/>
          <w:color w:val="FF0000"/>
          <w:szCs w:val="21"/>
        </w:rPr>
      </w:pPr>
      <w:r w:rsidRPr="00A56A1F">
        <w:rPr>
          <w:rFonts w:ascii="宋体" w:hAnsi="宋体" w:cs="宋体"/>
          <w:snapToGrid w:val="0"/>
          <w:color w:val="FF0000"/>
          <w:szCs w:val="21"/>
        </w:rPr>
        <w:t>2. It indicates that the device starts to synchronously monitor the device data process, and the subsequent content is invalid</w:t>
      </w:r>
    </w:p>
    <w:p w:rsidR="004023ED" w:rsidRPr="003F341C" w:rsidRDefault="00A56A1F" w:rsidP="00A56A1F">
      <w:pPr>
        <w:rPr>
          <w:rFonts w:ascii="宋体" w:hAnsi="宋体" w:cs="宋体"/>
          <w:color w:val="FF0000"/>
          <w:szCs w:val="21"/>
        </w:rPr>
      </w:pPr>
      <w:r w:rsidRPr="00A56A1F">
        <w:rPr>
          <w:rFonts w:ascii="宋体" w:hAnsi="宋体" w:cs="宋体"/>
          <w:snapToGrid w:val="0"/>
          <w:color w:val="FF0000"/>
          <w:szCs w:val="21"/>
        </w:rPr>
        <w:t>Process description: The entire upload task starts in the preparation state (1) and ends in the end state (6)</w:t>
      </w:r>
      <w:r w:rsidR="004023ED" w:rsidRPr="003F341C">
        <w:rPr>
          <w:rFonts w:ascii="宋体" w:hAnsi="宋体" w:cs="宋体" w:hint="eastAsia"/>
          <w:snapToGrid w:val="0"/>
          <w:color w:val="FF0000"/>
          <w:szCs w:val="21"/>
        </w:rPr>
        <w:t xml:space="preserve"> </w:t>
      </w:r>
    </w:p>
    <w:p w:rsidR="002B51F6" w:rsidRDefault="002B51F6"/>
    <w:p w:rsidR="00093B8F" w:rsidRDefault="00093B8F" w:rsidP="00093B8F">
      <w:pPr>
        <w:pStyle w:val="2"/>
      </w:pPr>
      <w:bookmarkStart w:id="133" w:name="_RealtimeDataListener"/>
      <w:bookmarkStart w:id="134" w:name="_Toc45211562"/>
      <w:bookmarkStart w:id="135" w:name="_Toc150962761"/>
      <w:bookmarkEnd w:id="133"/>
      <w:r w:rsidRPr="00D62415">
        <w:t>RealtimeDataListener</w:t>
      </w:r>
      <w:bookmarkEnd w:id="134"/>
      <w:bookmarkEnd w:id="135"/>
    </w:p>
    <w:p w:rsidR="00093B8F" w:rsidRDefault="00093B8F" w:rsidP="00093B8F">
      <w:pPr>
        <w:pStyle w:val="3"/>
        <w:rPr>
          <w:rFonts w:hint="default"/>
        </w:rPr>
      </w:pPr>
      <w:bookmarkStart w:id="136" w:name="_Toc150962762"/>
      <w:r w:rsidRPr="00BC483E">
        <w:t>Interface Introduction</w:t>
      </w:r>
      <w:bookmarkEnd w:id="136"/>
    </w:p>
    <w:p w:rsidR="00093B8F" w:rsidRDefault="009552C3" w:rsidP="00093B8F">
      <w:pPr>
        <w:ind w:firstLine="420"/>
      </w:pPr>
      <w:r w:rsidRPr="009552C3">
        <w:t>Real-time data monitoring</w:t>
      </w:r>
    </w:p>
    <w:p w:rsidR="00093B8F" w:rsidRDefault="00B52765" w:rsidP="00093B8F">
      <w:pPr>
        <w:pStyle w:val="3"/>
        <w:rPr>
          <w:rFonts w:hint="default"/>
        </w:rPr>
      </w:pPr>
      <w:bookmarkStart w:id="137" w:name="_Toc150962763"/>
      <w:r w:rsidRPr="00D80E4E">
        <w:t>Method description</w:t>
      </w:r>
      <w:bookmarkEnd w:id="137"/>
    </w:p>
    <w:p w:rsidR="00093B8F" w:rsidRDefault="00093B8F" w:rsidP="00093B8F">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hyperlink w:anchor="_RealTimeData" w:history="1">
        <w:r w:rsidRPr="00DF7B6E">
          <w:rPr>
            <w:rStyle w:val="a7"/>
            <w:rFonts w:ascii="Consolas" w:hAnsi="Consolas" w:cs="Consolas"/>
            <w:kern w:val="0"/>
            <w:sz w:val="24"/>
          </w:rPr>
          <w:t>RealTimeData</w:t>
        </w:r>
      </w:hyperlink>
      <w:r>
        <w:rPr>
          <w:rFonts w:ascii="Consolas" w:hAnsi="Consolas" w:cs="Consolas"/>
          <w:color w:val="000000"/>
          <w:kern w:val="0"/>
          <w:sz w:val="24"/>
        </w:rPr>
        <w:t xml:space="preserve"> </w:t>
      </w:r>
      <w:r>
        <w:rPr>
          <w:rFonts w:ascii="Consolas" w:hAnsi="Consolas" w:cs="Consolas"/>
          <w:color w:val="6A3E3E"/>
          <w:kern w:val="0"/>
          <w:sz w:val="24"/>
        </w:rPr>
        <w:t>realTimeData</w:t>
      </w:r>
      <w:r>
        <w:rPr>
          <w:rFonts w:ascii="Consolas" w:hAnsi="Consolas" w:cs="Consolas"/>
          <w:color w:val="000000"/>
          <w:kern w:val="0"/>
          <w:sz w:val="24"/>
        </w:rPr>
        <w:t>);</w:t>
      </w:r>
    </w:p>
    <w:p w:rsidR="00093B8F" w:rsidRDefault="00093B8F" w:rsidP="00093B8F">
      <w:pPr>
        <w:rPr>
          <w:rFonts w:ascii="Consolas" w:hAnsi="Consolas" w:cs="Consolas"/>
          <w:color w:val="000000"/>
          <w:kern w:val="0"/>
          <w:sz w:val="24"/>
        </w:rPr>
      </w:pPr>
      <w:r>
        <w:rPr>
          <w:rFonts w:ascii="Consolas" w:hAnsi="Consolas" w:cs="Consolas"/>
          <w:color w:val="6A3E3E"/>
          <w:kern w:val="0"/>
          <w:sz w:val="24"/>
        </w:rPr>
        <w:t>realTimeData</w:t>
      </w:r>
      <w:r>
        <w:rPr>
          <w:rFonts w:ascii="Consolas" w:hAnsi="Consolas" w:cs="Consolas" w:hint="eastAsia"/>
          <w:color w:val="6A3E3E"/>
          <w:kern w:val="0"/>
          <w:sz w:val="24"/>
        </w:rPr>
        <w:t>：</w:t>
      </w:r>
      <w:r w:rsidR="00652FF3" w:rsidRPr="00652FF3">
        <w:rPr>
          <w:rFonts w:ascii="宋体" w:hAnsi="宋体" w:cs="宋体"/>
          <w:szCs w:val="21"/>
        </w:rPr>
        <w:t>Real-time data reported by the device, including heart rate and breath rate, etc.</w:t>
      </w:r>
      <w:r w:rsidR="00652FF3" w:rsidRPr="00652FF3">
        <w:rPr>
          <w:rFonts w:ascii="Consolas" w:hAnsi="Consolas"/>
          <w:color w:val="000000"/>
          <w:sz w:val="20"/>
        </w:rPr>
        <w:t xml:space="preserve"> </w:t>
      </w:r>
      <w:r w:rsidR="00652FF3">
        <w:rPr>
          <w:rFonts w:ascii="Consolas" w:hAnsi="Consolas"/>
          <w:color w:val="000000"/>
          <w:sz w:val="20"/>
        </w:rPr>
        <w:t>refer to</w:t>
      </w:r>
      <w:r>
        <w:rPr>
          <w:rFonts w:ascii="宋体" w:hAnsi="宋体" w:cs="宋体" w:hint="eastAsia"/>
          <w:szCs w:val="21"/>
        </w:rPr>
        <w:t>：</w:t>
      </w:r>
      <w:hyperlink w:anchor="_RealTimeData_1" w:history="1">
        <w:r w:rsidRPr="00DF7B6E">
          <w:rPr>
            <w:rStyle w:val="a7"/>
            <w:rFonts w:ascii="Consolas" w:hAnsi="Consolas" w:cs="Consolas"/>
            <w:kern w:val="0"/>
            <w:sz w:val="24"/>
          </w:rPr>
          <w:t>RealTimeData</w:t>
        </w:r>
      </w:hyperlink>
    </w:p>
    <w:p w:rsidR="00093B8F" w:rsidRDefault="00093B8F" w:rsidP="00093B8F">
      <w:pPr>
        <w:pStyle w:val="2"/>
        <w:rPr>
          <w:szCs w:val="20"/>
        </w:rPr>
      </w:pPr>
      <w:bookmarkStart w:id="138" w:name="_RealtimeSleepStateListener"/>
      <w:bookmarkStart w:id="139" w:name="_Toc45211565"/>
      <w:bookmarkStart w:id="140" w:name="_Toc150962764"/>
      <w:bookmarkEnd w:id="138"/>
      <w:r w:rsidRPr="00706B56">
        <w:rPr>
          <w:szCs w:val="20"/>
        </w:rPr>
        <w:t>RealtimeSleepStateListener</w:t>
      </w:r>
      <w:bookmarkEnd w:id="139"/>
      <w:bookmarkEnd w:id="140"/>
    </w:p>
    <w:p w:rsidR="00093B8F" w:rsidRDefault="000578A6" w:rsidP="00093B8F">
      <w:pPr>
        <w:pStyle w:val="3"/>
        <w:rPr>
          <w:rFonts w:hint="default"/>
        </w:rPr>
      </w:pPr>
      <w:bookmarkStart w:id="141" w:name="_Toc150962765"/>
      <w:r w:rsidRPr="00BC483E">
        <w:t>Interface Introduction</w:t>
      </w:r>
      <w:bookmarkEnd w:id="141"/>
    </w:p>
    <w:p w:rsidR="00093B8F" w:rsidRDefault="00727167" w:rsidP="00093B8F">
      <w:pPr>
        <w:ind w:firstLine="420"/>
      </w:pPr>
      <w:r w:rsidRPr="00727167">
        <w:t>Real-time sleep state monitoring</w:t>
      </w:r>
    </w:p>
    <w:p w:rsidR="00093B8F" w:rsidRDefault="0044165A" w:rsidP="00093B8F">
      <w:pPr>
        <w:pStyle w:val="3"/>
        <w:rPr>
          <w:rFonts w:hint="default"/>
        </w:rPr>
      </w:pPr>
      <w:bookmarkStart w:id="142" w:name="_Toc150962766"/>
      <w:r w:rsidRPr="00D80E4E">
        <w:t>Method description</w:t>
      </w:r>
      <w:bookmarkEnd w:id="142"/>
    </w:p>
    <w:p w:rsidR="00093B8F" w:rsidRDefault="00093B8F" w:rsidP="00093B8F">
      <w:pPr>
        <w:autoSpaceDE w:val="0"/>
        <w:autoSpaceDN w:val="0"/>
        <w:adjustRightInd w:val="0"/>
        <w:jc w:val="left"/>
        <w:rPr>
          <w:rFonts w:ascii="Consolas" w:hAnsi="Consolas" w:cs="Consolas"/>
          <w:kern w:val="0"/>
          <w:sz w:val="24"/>
        </w:rPr>
      </w:pPr>
      <w:r>
        <w:rPr>
          <w:rFonts w:ascii="Consolas" w:hAnsi="Consolas" w:cs="Consolas"/>
          <w:b/>
          <w:bCs/>
          <w:color w:val="7F0055"/>
          <w:kern w:val="0"/>
          <w:sz w:val="24"/>
        </w:rPr>
        <w:t>void</w:t>
      </w:r>
      <w:r>
        <w:rPr>
          <w:rFonts w:ascii="Consolas" w:hAnsi="Consolas" w:cs="Consolas"/>
          <w:color w:val="000000"/>
          <w:kern w:val="0"/>
          <w:sz w:val="24"/>
        </w:rPr>
        <w:t xml:space="preserve"> onReceive(</w:t>
      </w:r>
      <w:hyperlink w:anchor="_SleepState" w:history="1">
        <w:r w:rsidRPr="000A7700">
          <w:rPr>
            <w:rStyle w:val="a7"/>
            <w:rFonts w:ascii="Consolas" w:hAnsi="Consolas" w:cs="Consolas" w:hint="eastAsia"/>
            <w:kern w:val="0"/>
            <w:sz w:val="24"/>
          </w:rPr>
          <w:t>SleepState</w:t>
        </w:r>
      </w:hyperlink>
      <w:r>
        <w:rPr>
          <w:rFonts w:ascii="Consolas" w:hAnsi="Consolas" w:cs="Consolas"/>
          <w:color w:val="000000"/>
          <w:kern w:val="0"/>
          <w:sz w:val="24"/>
        </w:rPr>
        <w:t xml:space="preserve"> </w:t>
      </w:r>
      <w:r>
        <w:rPr>
          <w:rFonts w:ascii="Consolas" w:hAnsi="Consolas" w:cs="Consolas" w:hint="eastAsia"/>
          <w:color w:val="6A3E3E"/>
          <w:kern w:val="0"/>
          <w:sz w:val="24"/>
        </w:rPr>
        <w:t>sleepState</w:t>
      </w:r>
      <w:r>
        <w:rPr>
          <w:rFonts w:ascii="Consolas" w:hAnsi="Consolas" w:cs="Consolas"/>
          <w:color w:val="000000"/>
          <w:kern w:val="0"/>
          <w:sz w:val="24"/>
        </w:rPr>
        <w:t>);</w:t>
      </w:r>
    </w:p>
    <w:p w:rsidR="00093B8F" w:rsidRDefault="00093B8F" w:rsidP="00093B8F">
      <w:pPr>
        <w:rPr>
          <w:rFonts w:ascii="Consolas" w:hAnsi="Consolas" w:cs="Consolas"/>
          <w:color w:val="000000"/>
          <w:kern w:val="0"/>
          <w:sz w:val="24"/>
        </w:rPr>
      </w:pPr>
      <w:r>
        <w:rPr>
          <w:rFonts w:ascii="Consolas" w:hAnsi="Consolas" w:cs="Consolas" w:hint="eastAsia"/>
          <w:color w:val="6A3E3E"/>
          <w:kern w:val="0"/>
          <w:sz w:val="24"/>
        </w:rPr>
        <w:t>sleepState</w:t>
      </w:r>
      <w:r>
        <w:rPr>
          <w:rFonts w:ascii="Consolas" w:hAnsi="Consolas" w:cs="Consolas" w:hint="eastAsia"/>
          <w:color w:val="6A3E3E"/>
          <w:kern w:val="0"/>
          <w:sz w:val="24"/>
        </w:rPr>
        <w:t>：</w:t>
      </w:r>
      <w:r w:rsidR="00EC6463" w:rsidRPr="00EC6463">
        <w:rPr>
          <w:rFonts w:ascii="宋体" w:hAnsi="宋体" w:cs="宋体"/>
          <w:szCs w:val="21"/>
        </w:rPr>
        <w:t>The real-time sleep status reported by the device</w:t>
      </w:r>
      <w:r w:rsidR="00EC6463">
        <w:rPr>
          <w:rFonts w:ascii="宋体" w:hAnsi="宋体" w:cs="宋体" w:hint="eastAsia"/>
          <w:szCs w:val="21"/>
        </w:rPr>
        <w:t xml:space="preserve"> </w:t>
      </w:r>
      <w:r w:rsidR="00EC6463">
        <w:rPr>
          <w:rFonts w:ascii="Consolas" w:hAnsi="Consolas"/>
          <w:color w:val="000000"/>
          <w:sz w:val="20"/>
        </w:rPr>
        <w:t>refer to</w:t>
      </w:r>
      <w:r>
        <w:rPr>
          <w:rFonts w:ascii="宋体" w:hAnsi="宋体" w:cs="宋体" w:hint="eastAsia"/>
          <w:szCs w:val="21"/>
        </w:rPr>
        <w:t>：</w:t>
      </w:r>
      <w:hyperlink w:anchor="_SleepState" w:history="1">
        <w:r w:rsidRPr="000A7700">
          <w:rPr>
            <w:rStyle w:val="a7"/>
            <w:rFonts w:ascii="Consolas" w:hAnsi="Consolas" w:cs="Consolas" w:hint="eastAsia"/>
            <w:kern w:val="0"/>
            <w:sz w:val="24"/>
          </w:rPr>
          <w:t>SleepState</w:t>
        </w:r>
      </w:hyperlink>
    </w:p>
    <w:p w:rsidR="00093B8F" w:rsidRDefault="00093B8F"/>
    <w:sectPr w:rsidR="00093B8F" w:rsidSect="008C0C5C">
      <w:footerReference w:type="default" r:id="rId16"/>
      <w:footerReference w:type="first" r:id="rId17"/>
      <w:pgSz w:w="11906" w:h="16838"/>
      <w:pgMar w:top="1440" w:right="1800" w:bottom="1440" w:left="1800" w:header="851" w:footer="992" w:gutter="0"/>
      <w:cols w:space="720"/>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39D8" w:rsidRDefault="00AB39D8" w:rsidP="008C0C5C">
      <w:r>
        <w:separator/>
      </w:r>
    </w:p>
  </w:endnote>
  <w:endnote w:type="continuationSeparator" w:id="0">
    <w:p w:rsidR="00AB39D8" w:rsidRDefault="00AB39D8" w:rsidP="008C0C5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8F" w:rsidRDefault="00093B8F">
    <w:pPr>
      <w:pStyle w:val="a3"/>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AB1A71">
      <w:fldChar w:fldCharType="begin"/>
    </w:r>
    <w:r>
      <w:instrText xml:space="preserve"> PAGE  \* MERGEFORMAT </w:instrText>
    </w:r>
    <w:r w:rsidR="00AB1A71">
      <w:fldChar w:fldCharType="separate"/>
    </w:r>
    <w:r>
      <w:rPr>
        <w:rFonts w:hint="eastAsia"/>
      </w:rPr>
      <w:t>2</w:t>
    </w:r>
    <w:r w:rsidR="00AB1A71">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Pr>
          <w:rFonts w:hint="eastAsia"/>
        </w:rPr>
        <w:t>7</w:t>
      </w:r>
    </w:fldSimple>
    <w:r>
      <w:rPr>
        <w:rFonts w:hint="eastAsia"/>
      </w:rPr>
      <w:t xml:space="preserve"> </w:t>
    </w:r>
    <w:r>
      <w:rPr>
        <w:rFonts w:hint="eastAsia"/>
      </w:rPr>
      <w:t>页</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AB1A71">
      <w:fldChar w:fldCharType="begin"/>
    </w:r>
    <w:r>
      <w:instrText xml:space="preserve"> PAGE  \* MERGEFORMAT </w:instrText>
    </w:r>
    <w:r w:rsidR="00AB1A71">
      <w:fldChar w:fldCharType="separate"/>
    </w:r>
    <w:r w:rsidR="009140FE">
      <w:rPr>
        <w:noProof/>
      </w:rPr>
      <w:t>23</w:t>
    </w:r>
    <w:r w:rsidR="00AB1A71">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9140FE">
        <w:rPr>
          <w:noProof/>
        </w:rPr>
        <w:t>25</w:t>
      </w:r>
    </w:fldSimple>
    <w:r>
      <w:rPr>
        <w:rFonts w:hint="eastAsia"/>
      </w:rPr>
      <w:t xml:space="preserve"> </w:t>
    </w:r>
    <w:r>
      <w:rPr>
        <w:rFonts w:hint="eastAsia"/>
      </w:rPr>
      <w:t>页</w: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3"/>
      <w:jc w:val="center"/>
    </w:pPr>
    <w:r>
      <w:rPr>
        <w:rFonts w:hint="eastAsia"/>
      </w:rPr>
      <w:t>第</w:t>
    </w:r>
    <w:r>
      <w:rPr>
        <w:rFonts w:hint="eastAsia"/>
      </w:rPr>
      <w:t xml:space="preserve"> </w:t>
    </w:r>
    <w:r w:rsidR="00AB1A71">
      <w:fldChar w:fldCharType="begin"/>
    </w:r>
    <w:r>
      <w:instrText xml:space="preserve"> PAGE  \* MERGEFORMAT </w:instrText>
    </w:r>
    <w:r w:rsidR="00AB1A71">
      <w:fldChar w:fldCharType="separate"/>
    </w:r>
    <w:r w:rsidR="009140FE">
      <w:rPr>
        <w:noProof/>
      </w:rPr>
      <w:t>2</w:t>
    </w:r>
    <w:r w:rsidR="00AB1A71">
      <w:rPr>
        <w:noProof/>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fldSimple w:instr=" NUMPAGES  \* MERGEFORMAT ">
      <w:r w:rsidR="009140FE">
        <w:rPr>
          <w:noProof/>
        </w:rPr>
        <w:t>25</w:t>
      </w:r>
    </w:fldSimple>
    <w:r>
      <w:rPr>
        <w:rFonts w:hint="eastAsia"/>
      </w:rPr>
      <w:t xml:space="preserve"> </w:t>
    </w:r>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39D8" w:rsidRDefault="00AB39D8" w:rsidP="008C0C5C">
      <w:r>
        <w:separator/>
      </w:r>
    </w:p>
  </w:footnote>
  <w:footnote w:type="continuationSeparator" w:id="0">
    <w:p w:rsidR="00AB39D8" w:rsidRDefault="00AB39D8" w:rsidP="008C0C5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B8F" w:rsidRDefault="00093B8F">
    <w:pPr>
      <w:pStyle w:val="a4"/>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5C93" w:rsidRDefault="00CC5C93">
    <w:pPr>
      <w:pStyle w:val="a4"/>
      <w:jc w:val="center"/>
      <w:rPr>
        <w:rFonts w:ascii="微软雅黑" w:eastAsia="微软雅黑" w:hAnsi="微软雅黑" w:cs="微软雅黑"/>
        <w:color w:val="7F7F7F"/>
        <w:sz w:val="16"/>
        <w:szCs w:val="16"/>
      </w:rPr>
    </w:pPr>
    <w:r>
      <w:rPr>
        <w:rFonts w:ascii="微软雅黑" w:eastAsia="微软雅黑" w:hAnsi="微软雅黑" w:cs="微软雅黑" w:hint="eastAsia"/>
        <w:color w:val="7F7F7F"/>
        <w:sz w:val="16"/>
        <w:szCs w:val="16"/>
      </w:rPr>
      <w:t>深圳市迈迪加科技发展有限公司</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A76B9" w:rsidRDefault="006A76B9">
    <w:pPr>
      <w:pStyle w:val="a4"/>
    </w:pPr>
  </w:p>
  <w:p w:rsidR="00CC5C93" w:rsidRDefault="00CC5C93">
    <w:pPr>
      <w:pStyle w:val="a4"/>
      <w:jc w:val="center"/>
      <w:rPr>
        <w:rFonts w:ascii="微软雅黑" w:eastAsia="微软雅黑" w:hAnsi="微软雅黑" w:cs="微软雅黑"/>
        <w:color w:val="7F7F7F"/>
        <w:sz w:val="16"/>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AD4940"/>
    <w:multiLevelType w:val="hybridMultilevel"/>
    <w:tmpl w:val="ECB8DB92"/>
    <w:lvl w:ilvl="0" w:tplc="880A6360">
      <w:start w:val="1"/>
      <w:numFmt w:val="japaneseCounting"/>
      <w:lvlText w:val="%1、"/>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B79991"/>
    <w:multiLevelType w:val="singleLevel"/>
    <w:tmpl w:val="59B79991"/>
    <w:lvl w:ilvl="0">
      <w:start w:val="2"/>
      <w:numFmt w:val="decimal"/>
      <w:suff w:val="nothing"/>
      <w:lvlText w:val="%1."/>
      <w:lvlJc w:val="left"/>
    </w:lvl>
  </w:abstractNum>
  <w:abstractNum w:abstractNumId="2">
    <w:nsid w:val="59BA4952"/>
    <w:multiLevelType w:val="singleLevel"/>
    <w:tmpl w:val="59BA4952"/>
    <w:lvl w:ilvl="0">
      <w:start w:val="1"/>
      <w:numFmt w:val="decimal"/>
      <w:lvlText w:val="%1."/>
      <w:lvlJc w:val="left"/>
      <w:pPr>
        <w:ind w:left="425" w:hanging="425"/>
      </w:pPr>
      <w:rPr>
        <w:rFonts w:hint="default"/>
      </w:rPr>
    </w:lvl>
  </w:abstractNum>
  <w:abstractNum w:abstractNumId="3">
    <w:nsid w:val="59DDE54B"/>
    <w:multiLevelType w:val="singleLevel"/>
    <w:tmpl w:val="59DDE54B"/>
    <w:lvl w:ilvl="0">
      <w:start w:val="1"/>
      <w:numFmt w:val="decimal"/>
      <w:lvlText w:val="%1."/>
      <w:lvlJc w:val="left"/>
      <w:pPr>
        <w:ind w:left="425" w:hanging="425"/>
      </w:pPr>
      <w:rPr>
        <w:rFonts w:hint="default"/>
      </w:rPr>
    </w:lvl>
  </w:abstractNum>
  <w:num w:numId="1">
    <w:abstractNumId w:val="2"/>
  </w:num>
  <w:num w:numId="2">
    <w:abstractNumId w:val="1"/>
  </w:num>
  <w:num w:numId="3">
    <w:abstractNumId w:val="3"/>
  </w:num>
  <w:num w:numId="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llytsai">
    <w15:presenceInfo w15:providerId="None" w15:userId="jollytsai"/>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noPunctuationKerning/>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172A27"/>
    <w:rsid w:val="00002E06"/>
    <w:rsid w:val="000076A5"/>
    <w:rsid w:val="000117A4"/>
    <w:rsid w:val="00017A71"/>
    <w:rsid w:val="00025E0E"/>
    <w:rsid w:val="00027CD3"/>
    <w:rsid w:val="00050E54"/>
    <w:rsid w:val="00053F76"/>
    <w:rsid w:val="000578A6"/>
    <w:rsid w:val="00061A68"/>
    <w:rsid w:val="000657C3"/>
    <w:rsid w:val="0006668A"/>
    <w:rsid w:val="000744DA"/>
    <w:rsid w:val="00077AC2"/>
    <w:rsid w:val="00082A00"/>
    <w:rsid w:val="00083AC6"/>
    <w:rsid w:val="0008467D"/>
    <w:rsid w:val="000874A3"/>
    <w:rsid w:val="00090BB6"/>
    <w:rsid w:val="0009185C"/>
    <w:rsid w:val="00093B8F"/>
    <w:rsid w:val="00095913"/>
    <w:rsid w:val="00096D81"/>
    <w:rsid w:val="00097FCB"/>
    <w:rsid w:val="000A0376"/>
    <w:rsid w:val="000A53F2"/>
    <w:rsid w:val="000B292E"/>
    <w:rsid w:val="000B3BDB"/>
    <w:rsid w:val="000C7606"/>
    <w:rsid w:val="000D1620"/>
    <w:rsid w:val="000D3E90"/>
    <w:rsid w:val="000D6651"/>
    <w:rsid w:val="000E28D3"/>
    <w:rsid w:val="000F3743"/>
    <w:rsid w:val="00111D15"/>
    <w:rsid w:val="00115C80"/>
    <w:rsid w:val="00122126"/>
    <w:rsid w:val="00126444"/>
    <w:rsid w:val="00130DC7"/>
    <w:rsid w:val="00133A0A"/>
    <w:rsid w:val="00144FD3"/>
    <w:rsid w:val="00170C3E"/>
    <w:rsid w:val="00172A27"/>
    <w:rsid w:val="0017683B"/>
    <w:rsid w:val="00176C70"/>
    <w:rsid w:val="00183808"/>
    <w:rsid w:val="00185E1C"/>
    <w:rsid w:val="001A0BA9"/>
    <w:rsid w:val="001A0C2C"/>
    <w:rsid w:val="001B1CB0"/>
    <w:rsid w:val="001B5970"/>
    <w:rsid w:val="001C1EF6"/>
    <w:rsid w:val="001D1B2D"/>
    <w:rsid w:val="001D2A66"/>
    <w:rsid w:val="001D4C97"/>
    <w:rsid w:val="001D56A7"/>
    <w:rsid w:val="001D5B05"/>
    <w:rsid w:val="001D5E60"/>
    <w:rsid w:val="001D5E98"/>
    <w:rsid w:val="001E784F"/>
    <w:rsid w:val="001F218F"/>
    <w:rsid w:val="001F493C"/>
    <w:rsid w:val="001F55EB"/>
    <w:rsid w:val="00207E20"/>
    <w:rsid w:val="00210A79"/>
    <w:rsid w:val="00212B64"/>
    <w:rsid w:val="00220530"/>
    <w:rsid w:val="00222048"/>
    <w:rsid w:val="00227B31"/>
    <w:rsid w:val="00230D33"/>
    <w:rsid w:val="00237881"/>
    <w:rsid w:val="002400A3"/>
    <w:rsid w:val="0024015B"/>
    <w:rsid w:val="00241326"/>
    <w:rsid w:val="00242E6D"/>
    <w:rsid w:val="0025166A"/>
    <w:rsid w:val="00256CA1"/>
    <w:rsid w:val="002641AF"/>
    <w:rsid w:val="00274277"/>
    <w:rsid w:val="0028469B"/>
    <w:rsid w:val="00286B66"/>
    <w:rsid w:val="00290706"/>
    <w:rsid w:val="00292D68"/>
    <w:rsid w:val="002B2140"/>
    <w:rsid w:val="002B42D4"/>
    <w:rsid w:val="002B51F6"/>
    <w:rsid w:val="002B7848"/>
    <w:rsid w:val="002B7A19"/>
    <w:rsid w:val="002C22BD"/>
    <w:rsid w:val="002C630A"/>
    <w:rsid w:val="002E0C1A"/>
    <w:rsid w:val="002E5EE5"/>
    <w:rsid w:val="002F0DFD"/>
    <w:rsid w:val="002F13F3"/>
    <w:rsid w:val="002F4E23"/>
    <w:rsid w:val="003049AA"/>
    <w:rsid w:val="0032169B"/>
    <w:rsid w:val="003263D5"/>
    <w:rsid w:val="00340313"/>
    <w:rsid w:val="00341609"/>
    <w:rsid w:val="003447C5"/>
    <w:rsid w:val="003527F6"/>
    <w:rsid w:val="00360EEE"/>
    <w:rsid w:val="003741AF"/>
    <w:rsid w:val="00383BB3"/>
    <w:rsid w:val="003A02D3"/>
    <w:rsid w:val="003A166D"/>
    <w:rsid w:val="003B03A0"/>
    <w:rsid w:val="003B3A6B"/>
    <w:rsid w:val="003B554B"/>
    <w:rsid w:val="003B7A43"/>
    <w:rsid w:val="003D29F2"/>
    <w:rsid w:val="003D38D3"/>
    <w:rsid w:val="003D441B"/>
    <w:rsid w:val="003D7754"/>
    <w:rsid w:val="003F3A0D"/>
    <w:rsid w:val="003F7B44"/>
    <w:rsid w:val="0040038F"/>
    <w:rsid w:val="004023ED"/>
    <w:rsid w:val="004039CE"/>
    <w:rsid w:val="004075B4"/>
    <w:rsid w:val="00424226"/>
    <w:rsid w:val="004400C2"/>
    <w:rsid w:val="0044165A"/>
    <w:rsid w:val="00443B6D"/>
    <w:rsid w:val="00444E22"/>
    <w:rsid w:val="00445C34"/>
    <w:rsid w:val="00454BEC"/>
    <w:rsid w:val="00460F9B"/>
    <w:rsid w:val="00462577"/>
    <w:rsid w:val="00462B47"/>
    <w:rsid w:val="0047566F"/>
    <w:rsid w:val="00475E5F"/>
    <w:rsid w:val="004760F3"/>
    <w:rsid w:val="004820B4"/>
    <w:rsid w:val="004B15CC"/>
    <w:rsid w:val="004B1BD6"/>
    <w:rsid w:val="004B6EC2"/>
    <w:rsid w:val="004C29C2"/>
    <w:rsid w:val="004C6A52"/>
    <w:rsid w:val="004D10F9"/>
    <w:rsid w:val="004D7D60"/>
    <w:rsid w:val="004E0A58"/>
    <w:rsid w:val="004E0B77"/>
    <w:rsid w:val="004E0CB6"/>
    <w:rsid w:val="004E1F05"/>
    <w:rsid w:val="004F3DF5"/>
    <w:rsid w:val="00500BCA"/>
    <w:rsid w:val="005025D0"/>
    <w:rsid w:val="00502B55"/>
    <w:rsid w:val="005060D3"/>
    <w:rsid w:val="00507D34"/>
    <w:rsid w:val="00511B9A"/>
    <w:rsid w:val="00512737"/>
    <w:rsid w:val="00514349"/>
    <w:rsid w:val="005159F2"/>
    <w:rsid w:val="00520803"/>
    <w:rsid w:val="00535E03"/>
    <w:rsid w:val="00543835"/>
    <w:rsid w:val="0054447A"/>
    <w:rsid w:val="00544A34"/>
    <w:rsid w:val="005450CA"/>
    <w:rsid w:val="00551F37"/>
    <w:rsid w:val="00562593"/>
    <w:rsid w:val="00566964"/>
    <w:rsid w:val="0056716F"/>
    <w:rsid w:val="00581A20"/>
    <w:rsid w:val="005879E6"/>
    <w:rsid w:val="00590339"/>
    <w:rsid w:val="00593DAE"/>
    <w:rsid w:val="005A3F74"/>
    <w:rsid w:val="005B2F97"/>
    <w:rsid w:val="005B378E"/>
    <w:rsid w:val="005D590B"/>
    <w:rsid w:val="005D5F4D"/>
    <w:rsid w:val="005E0023"/>
    <w:rsid w:val="005E1283"/>
    <w:rsid w:val="005E2A91"/>
    <w:rsid w:val="005E4C1B"/>
    <w:rsid w:val="005F2451"/>
    <w:rsid w:val="005F644B"/>
    <w:rsid w:val="0061033F"/>
    <w:rsid w:val="00616835"/>
    <w:rsid w:val="006173E8"/>
    <w:rsid w:val="00617C5F"/>
    <w:rsid w:val="00620C33"/>
    <w:rsid w:val="00635F16"/>
    <w:rsid w:val="00641FAB"/>
    <w:rsid w:val="00644748"/>
    <w:rsid w:val="00646A20"/>
    <w:rsid w:val="00651F11"/>
    <w:rsid w:val="00652FF3"/>
    <w:rsid w:val="00653B90"/>
    <w:rsid w:val="006554C4"/>
    <w:rsid w:val="00655B99"/>
    <w:rsid w:val="00664AA3"/>
    <w:rsid w:val="00665B96"/>
    <w:rsid w:val="006679A1"/>
    <w:rsid w:val="00667E91"/>
    <w:rsid w:val="00670AB8"/>
    <w:rsid w:val="00680840"/>
    <w:rsid w:val="006828B5"/>
    <w:rsid w:val="0069346D"/>
    <w:rsid w:val="006A76B9"/>
    <w:rsid w:val="006B0258"/>
    <w:rsid w:val="006B5AE3"/>
    <w:rsid w:val="006D301A"/>
    <w:rsid w:val="006E1B9D"/>
    <w:rsid w:val="006E4FAC"/>
    <w:rsid w:val="00713AE5"/>
    <w:rsid w:val="00713F09"/>
    <w:rsid w:val="00714C9E"/>
    <w:rsid w:val="007217C1"/>
    <w:rsid w:val="00727167"/>
    <w:rsid w:val="007412FB"/>
    <w:rsid w:val="00742AB4"/>
    <w:rsid w:val="00753984"/>
    <w:rsid w:val="00753CE5"/>
    <w:rsid w:val="007561CD"/>
    <w:rsid w:val="00757166"/>
    <w:rsid w:val="00767FDE"/>
    <w:rsid w:val="0077368B"/>
    <w:rsid w:val="007744D7"/>
    <w:rsid w:val="0078324C"/>
    <w:rsid w:val="007B0564"/>
    <w:rsid w:val="007B4969"/>
    <w:rsid w:val="007C559A"/>
    <w:rsid w:val="007C5B24"/>
    <w:rsid w:val="007C7C5A"/>
    <w:rsid w:val="007D1788"/>
    <w:rsid w:val="007D1EF6"/>
    <w:rsid w:val="007D2C60"/>
    <w:rsid w:val="008100C8"/>
    <w:rsid w:val="0081238D"/>
    <w:rsid w:val="0084056B"/>
    <w:rsid w:val="008541B6"/>
    <w:rsid w:val="00862CC2"/>
    <w:rsid w:val="008758F3"/>
    <w:rsid w:val="00876666"/>
    <w:rsid w:val="00891E2A"/>
    <w:rsid w:val="008966CF"/>
    <w:rsid w:val="0089763D"/>
    <w:rsid w:val="008A0622"/>
    <w:rsid w:val="008A3656"/>
    <w:rsid w:val="008B0F3E"/>
    <w:rsid w:val="008B7C23"/>
    <w:rsid w:val="008C07C7"/>
    <w:rsid w:val="008C0C5C"/>
    <w:rsid w:val="008D268E"/>
    <w:rsid w:val="008D35EF"/>
    <w:rsid w:val="008D5EF4"/>
    <w:rsid w:val="008D6531"/>
    <w:rsid w:val="008F4EAE"/>
    <w:rsid w:val="00901BC8"/>
    <w:rsid w:val="009031F5"/>
    <w:rsid w:val="00904939"/>
    <w:rsid w:val="00912616"/>
    <w:rsid w:val="009140FE"/>
    <w:rsid w:val="00934426"/>
    <w:rsid w:val="0093539C"/>
    <w:rsid w:val="00936A04"/>
    <w:rsid w:val="00943EB1"/>
    <w:rsid w:val="00950B16"/>
    <w:rsid w:val="009547AC"/>
    <w:rsid w:val="009552C3"/>
    <w:rsid w:val="00962C22"/>
    <w:rsid w:val="00963E75"/>
    <w:rsid w:val="0096503F"/>
    <w:rsid w:val="00970999"/>
    <w:rsid w:val="00980DCA"/>
    <w:rsid w:val="00986CD6"/>
    <w:rsid w:val="00991B5D"/>
    <w:rsid w:val="009A7E27"/>
    <w:rsid w:val="009C7B70"/>
    <w:rsid w:val="009D1FCC"/>
    <w:rsid w:val="009E38C8"/>
    <w:rsid w:val="009F0B14"/>
    <w:rsid w:val="009F68E5"/>
    <w:rsid w:val="00A00D7F"/>
    <w:rsid w:val="00A4360D"/>
    <w:rsid w:val="00A44348"/>
    <w:rsid w:val="00A46CD5"/>
    <w:rsid w:val="00A5369C"/>
    <w:rsid w:val="00A56A1F"/>
    <w:rsid w:val="00A60423"/>
    <w:rsid w:val="00A6537F"/>
    <w:rsid w:val="00A660EE"/>
    <w:rsid w:val="00A7410A"/>
    <w:rsid w:val="00A7450B"/>
    <w:rsid w:val="00A77FF2"/>
    <w:rsid w:val="00A80994"/>
    <w:rsid w:val="00A81C0B"/>
    <w:rsid w:val="00A82198"/>
    <w:rsid w:val="00A84B3B"/>
    <w:rsid w:val="00A96EAF"/>
    <w:rsid w:val="00AA2D17"/>
    <w:rsid w:val="00AB1A71"/>
    <w:rsid w:val="00AB39D8"/>
    <w:rsid w:val="00AB548E"/>
    <w:rsid w:val="00AC3E9B"/>
    <w:rsid w:val="00AC7A9E"/>
    <w:rsid w:val="00AD7247"/>
    <w:rsid w:val="00B06F58"/>
    <w:rsid w:val="00B25C71"/>
    <w:rsid w:val="00B26F6D"/>
    <w:rsid w:val="00B31322"/>
    <w:rsid w:val="00B32F95"/>
    <w:rsid w:val="00B34BCD"/>
    <w:rsid w:val="00B36016"/>
    <w:rsid w:val="00B36871"/>
    <w:rsid w:val="00B516E6"/>
    <w:rsid w:val="00B52765"/>
    <w:rsid w:val="00B54369"/>
    <w:rsid w:val="00B556C0"/>
    <w:rsid w:val="00B56164"/>
    <w:rsid w:val="00B63464"/>
    <w:rsid w:val="00B74B13"/>
    <w:rsid w:val="00B76667"/>
    <w:rsid w:val="00B81816"/>
    <w:rsid w:val="00B864C1"/>
    <w:rsid w:val="00B91688"/>
    <w:rsid w:val="00B9530B"/>
    <w:rsid w:val="00B9792F"/>
    <w:rsid w:val="00B97B71"/>
    <w:rsid w:val="00BB2187"/>
    <w:rsid w:val="00BB3F44"/>
    <w:rsid w:val="00BB67D2"/>
    <w:rsid w:val="00BB7508"/>
    <w:rsid w:val="00BC0699"/>
    <w:rsid w:val="00BC483E"/>
    <w:rsid w:val="00BC7AAA"/>
    <w:rsid w:val="00BD3DC5"/>
    <w:rsid w:val="00BD3F15"/>
    <w:rsid w:val="00BD53C4"/>
    <w:rsid w:val="00BE5AA6"/>
    <w:rsid w:val="00BF59DE"/>
    <w:rsid w:val="00BF69F8"/>
    <w:rsid w:val="00C04CED"/>
    <w:rsid w:val="00C106FC"/>
    <w:rsid w:val="00C16061"/>
    <w:rsid w:val="00C21A33"/>
    <w:rsid w:val="00C22508"/>
    <w:rsid w:val="00C45ED9"/>
    <w:rsid w:val="00C50DB0"/>
    <w:rsid w:val="00C51E3A"/>
    <w:rsid w:val="00C60BA3"/>
    <w:rsid w:val="00C6763B"/>
    <w:rsid w:val="00C7061B"/>
    <w:rsid w:val="00C74B24"/>
    <w:rsid w:val="00C8007E"/>
    <w:rsid w:val="00C95DC8"/>
    <w:rsid w:val="00C97842"/>
    <w:rsid w:val="00CA24D6"/>
    <w:rsid w:val="00CB638C"/>
    <w:rsid w:val="00CC5C93"/>
    <w:rsid w:val="00CC703A"/>
    <w:rsid w:val="00CD033E"/>
    <w:rsid w:val="00CD1931"/>
    <w:rsid w:val="00CD2665"/>
    <w:rsid w:val="00CD348C"/>
    <w:rsid w:val="00CE3D0C"/>
    <w:rsid w:val="00D0021F"/>
    <w:rsid w:val="00D156A4"/>
    <w:rsid w:val="00D200ED"/>
    <w:rsid w:val="00D2050E"/>
    <w:rsid w:val="00D21DA3"/>
    <w:rsid w:val="00D235FA"/>
    <w:rsid w:val="00D23AC6"/>
    <w:rsid w:val="00D250C9"/>
    <w:rsid w:val="00D32878"/>
    <w:rsid w:val="00D32C37"/>
    <w:rsid w:val="00D522BE"/>
    <w:rsid w:val="00D530F5"/>
    <w:rsid w:val="00D6397B"/>
    <w:rsid w:val="00D64C90"/>
    <w:rsid w:val="00D7245F"/>
    <w:rsid w:val="00D75C7A"/>
    <w:rsid w:val="00D80E4E"/>
    <w:rsid w:val="00D87909"/>
    <w:rsid w:val="00DA1F57"/>
    <w:rsid w:val="00DB2DC4"/>
    <w:rsid w:val="00DC103B"/>
    <w:rsid w:val="00DC1483"/>
    <w:rsid w:val="00DC25B4"/>
    <w:rsid w:val="00DC7C4E"/>
    <w:rsid w:val="00DE3B59"/>
    <w:rsid w:val="00DF2B5C"/>
    <w:rsid w:val="00DF2F22"/>
    <w:rsid w:val="00E03334"/>
    <w:rsid w:val="00E13868"/>
    <w:rsid w:val="00E15B85"/>
    <w:rsid w:val="00E2392D"/>
    <w:rsid w:val="00E25D84"/>
    <w:rsid w:val="00E34FAA"/>
    <w:rsid w:val="00E43A77"/>
    <w:rsid w:val="00E511B7"/>
    <w:rsid w:val="00E573C6"/>
    <w:rsid w:val="00E6160B"/>
    <w:rsid w:val="00E72E73"/>
    <w:rsid w:val="00E76F53"/>
    <w:rsid w:val="00E77AE3"/>
    <w:rsid w:val="00EA0FF0"/>
    <w:rsid w:val="00EA4A03"/>
    <w:rsid w:val="00EA7DF8"/>
    <w:rsid w:val="00EA7E0F"/>
    <w:rsid w:val="00EB2287"/>
    <w:rsid w:val="00EB2E38"/>
    <w:rsid w:val="00EC0959"/>
    <w:rsid w:val="00EC0BA7"/>
    <w:rsid w:val="00EC494B"/>
    <w:rsid w:val="00EC6418"/>
    <w:rsid w:val="00EC6463"/>
    <w:rsid w:val="00ED1263"/>
    <w:rsid w:val="00ED70B4"/>
    <w:rsid w:val="00EF00AC"/>
    <w:rsid w:val="00EF0F81"/>
    <w:rsid w:val="00F019C9"/>
    <w:rsid w:val="00F01A4F"/>
    <w:rsid w:val="00F104B3"/>
    <w:rsid w:val="00F11ED7"/>
    <w:rsid w:val="00F1218A"/>
    <w:rsid w:val="00F15F1C"/>
    <w:rsid w:val="00F2245A"/>
    <w:rsid w:val="00F33FA4"/>
    <w:rsid w:val="00F34E54"/>
    <w:rsid w:val="00F760ED"/>
    <w:rsid w:val="00F76EFF"/>
    <w:rsid w:val="00F774E2"/>
    <w:rsid w:val="00F83F68"/>
    <w:rsid w:val="00F92000"/>
    <w:rsid w:val="00F94478"/>
    <w:rsid w:val="00FB55A0"/>
    <w:rsid w:val="00FC37C2"/>
    <w:rsid w:val="00FC3B39"/>
    <w:rsid w:val="00FC55B1"/>
    <w:rsid w:val="00FD07B3"/>
    <w:rsid w:val="00FE388F"/>
    <w:rsid w:val="00FE7EDA"/>
    <w:rsid w:val="00FF7816"/>
    <w:rsid w:val="01860960"/>
    <w:rsid w:val="01BB72FC"/>
    <w:rsid w:val="01DC16CC"/>
    <w:rsid w:val="02012B78"/>
    <w:rsid w:val="020D208F"/>
    <w:rsid w:val="02222D5C"/>
    <w:rsid w:val="02591EA1"/>
    <w:rsid w:val="02B27A92"/>
    <w:rsid w:val="02D643DF"/>
    <w:rsid w:val="03312BE8"/>
    <w:rsid w:val="038620D0"/>
    <w:rsid w:val="03A16EF5"/>
    <w:rsid w:val="03C00AB7"/>
    <w:rsid w:val="03D57B40"/>
    <w:rsid w:val="03F338F5"/>
    <w:rsid w:val="03F63052"/>
    <w:rsid w:val="040D0054"/>
    <w:rsid w:val="041D610C"/>
    <w:rsid w:val="044C7385"/>
    <w:rsid w:val="045250B0"/>
    <w:rsid w:val="04543DAB"/>
    <w:rsid w:val="04CC2A92"/>
    <w:rsid w:val="04CC4DAB"/>
    <w:rsid w:val="052A1C6C"/>
    <w:rsid w:val="053E766B"/>
    <w:rsid w:val="054751C4"/>
    <w:rsid w:val="055E7E1A"/>
    <w:rsid w:val="056A7F2E"/>
    <w:rsid w:val="056F5689"/>
    <w:rsid w:val="059720EF"/>
    <w:rsid w:val="05D30508"/>
    <w:rsid w:val="06176A27"/>
    <w:rsid w:val="06365DAF"/>
    <w:rsid w:val="065469C6"/>
    <w:rsid w:val="068C6ECA"/>
    <w:rsid w:val="06A05806"/>
    <w:rsid w:val="06BC30B3"/>
    <w:rsid w:val="06C07EC0"/>
    <w:rsid w:val="06D010DD"/>
    <w:rsid w:val="06D34FE2"/>
    <w:rsid w:val="0708056B"/>
    <w:rsid w:val="070E3AF5"/>
    <w:rsid w:val="072D6E93"/>
    <w:rsid w:val="072F2858"/>
    <w:rsid w:val="07593A02"/>
    <w:rsid w:val="076173CD"/>
    <w:rsid w:val="07667E60"/>
    <w:rsid w:val="07C2018D"/>
    <w:rsid w:val="07D538C4"/>
    <w:rsid w:val="07F84C6E"/>
    <w:rsid w:val="07FB6BBF"/>
    <w:rsid w:val="07FC3989"/>
    <w:rsid w:val="08022485"/>
    <w:rsid w:val="080352E1"/>
    <w:rsid w:val="08187DD4"/>
    <w:rsid w:val="08395ECB"/>
    <w:rsid w:val="083F1AB9"/>
    <w:rsid w:val="088E4DE9"/>
    <w:rsid w:val="089F773B"/>
    <w:rsid w:val="08A10365"/>
    <w:rsid w:val="08C57582"/>
    <w:rsid w:val="08E455EE"/>
    <w:rsid w:val="08F63F28"/>
    <w:rsid w:val="093F1ADD"/>
    <w:rsid w:val="09863615"/>
    <w:rsid w:val="09935A7D"/>
    <w:rsid w:val="09A40F09"/>
    <w:rsid w:val="09B53E0D"/>
    <w:rsid w:val="09B71F6D"/>
    <w:rsid w:val="09B85B1A"/>
    <w:rsid w:val="09C2400D"/>
    <w:rsid w:val="09C47EEF"/>
    <w:rsid w:val="09CB7333"/>
    <w:rsid w:val="0A11561C"/>
    <w:rsid w:val="0A414C54"/>
    <w:rsid w:val="0A5E2305"/>
    <w:rsid w:val="0A905DDB"/>
    <w:rsid w:val="0A913511"/>
    <w:rsid w:val="0AC06339"/>
    <w:rsid w:val="0AD61DD8"/>
    <w:rsid w:val="0AF330FC"/>
    <w:rsid w:val="0AF82AFF"/>
    <w:rsid w:val="0B5721E7"/>
    <w:rsid w:val="0B6E638C"/>
    <w:rsid w:val="0B6E7A40"/>
    <w:rsid w:val="0B9A2DB5"/>
    <w:rsid w:val="0BBB3C42"/>
    <w:rsid w:val="0BDC3DA7"/>
    <w:rsid w:val="0BE730E8"/>
    <w:rsid w:val="0BFC2D71"/>
    <w:rsid w:val="0C550AAB"/>
    <w:rsid w:val="0C6D0CF2"/>
    <w:rsid w:val="0C995FA8"/>
    <w:rsid w:val="0CBD5E7D"/>
    <w:rsid w:val="0CDC7BA9"/>
    <w:rsid w:val="0CF5624E"/>
    <w:rsid w:val="0CFC6F37"/>
    <w:rsid w:val="0CFE4BA0"/>
    <w:rsid w:val="0D446FE3"/>
    <w:rsid w:val="0D4D17CC"/>
    <w:rsid w:val="0D7A464C"/>
    <w:rsid w:val="0D923F8C"/>
    <w:rsid w:val="0D97641E"/>
    <w:rsid w:val="0D9A7B52"/>
    <w:rsid w:val="0DB451C7"/>
    <w:rsid w:val="0DB82AE0"/>
    <w:rsid w:val="0DBE1D30"/>
    <w:rsid w:val="0DC3613C"/>
    <w:rsid w:val="0DC80406"/>
    <w:rsid w:val="0DE858F8"/>
    <w:rsid w:val="0E0C6DBB"/>
    <w:rsid w:val="0E396C72"/>
    <w:rsid w:val="0E5A3D82"/>
    <w:rsid w:val="0E607A0F"/>
    <w:rsid w:val="0EFA54FE"/>
    <w:rsid w:val="0F34266F"/>
    <w:rsid w:val="0F55038C"/>
    <w:rsid w:val="0F581D24"/>
    <w:rsid w:val="0F7947DD"/>
    <w:rsid w:val="0F9F029C"/>
    <w:rsid w:val="0F9F03E9"/>
    <w:rsid w:val="0FA50DDE"/>
    <w:rsid w:val="0FB81A43"/>
    <w:rsid w:val="0FB85221"/>
    <w:rsid w:val="0FCD659B"/>
    <w:rsid w:val="0FF56F06"/>
    <w:rsid w:val="101412D6"/>
    <w:rsid w:val="10197BA2"/>
    <w:rsid w:val="10230831"/>
    <w:rsid w:val="10340F2D"/>
    <w:rsid w:val="106708D5"/>
    <w:rsid w:val="1072287E"/>
    <w:rsid w:val="10A31913"/>
    <w:rsid w:val="10D72DB6"/>
    <w:rsid w:val="10E37553"/>
    <w:rsid w:val="111003E3"/>
    <w:rsid w:val="115373C8"/>
    <w:rsid w:val="116776F5"/>
    <w:rsid w:val="119037A8"/>
    <w:rsid w:val="11C70BAB"/>
    <w:rsid w:val="122A2FF4"/>
    <w:rsid w:val="122F799D"/>
    <w:rsid w:val="1241638B"/>
    <w:rsid w:val="12803120"/>
    <w:rsid w:val="12A2789C"/>
    <w:rsid w:val="130021F8"/>
    <w:rsid w:val="131E386B"/>
    <w:rsid w:val="135D3EAA"/>
    <w:rsid w:val="13722404"/>
    <w:rsid w:val="13AE73CB"/>
    <w:rsid w:val="13DA713C"/>
    <w:rsid w:val="13F27CDB"/>
    <w:rsid w:val="14316213"/>
    <w:rsid w:val="14970684"/>
    <w:rsid w:val="150E5C67"/>
    <w:rsid w:val="154F3D2E"/>
    <w:rsid w:val="15542789"/>
    <w:rsid w:val="15622D96"/>
    <w:rsid w:val="15726A3C"/>
    <w:rsid w:val="158237A6"/>
    <w:rsid w:val="15916AF3"/>
    <w:rsid w:val="15AA3970"/>
    <w:rsid w:val="15B43B99"/>
    <w:rsid w:val="15B57F3E"/>
    <w:rsid w:val="15D5265C"/>
    <w:rsid w:val="15E17C7C"/>
    <w:rsid w:val="15FD30FB"/>
    <w:rsid w:val="160F653B"/>
    <w:rsid w:val="161B5446"/>
    <w:rsid w:val="163A2EC8"/>
    <w:rsid w:val="16452EBE"/>
    <w:rsid w:val="165100C8"/>
    <w:rsid w:val="165146CA"/>
    <w:rsid w:val="166438B5"/>
    <w:rsid w:val="168D3850"/>
    <w:rsid w:val="16966149"/>
    <w:rsid w:val="16993D43"/>
    <w:rsid w:val="16AB03BC"/>
    <w:rsid w:val="17B32162"/>
    <w:rsid w:val="17DC319B"/>
    <w:rsid w:val="17DF28EC"/>
    <w:rsid w:val="18242B4B"/>
    <w:rsid w:val="182F73A3"/>
    <w:rsid w:val="18657619"/>
    <w:rsid w:val="1866615B"/>
    <w:rsid w:val="189244E4"/>
    <w:rsid w:val="18A42A53"/>
    <w:rsid w:val="18AC1DE5"/>
    <w:rsid w:val="18D13B33"/>
    <w:rsid w:val="18DC6F0E"/>
    <w:rsid w:val="19371B2A"/>
    <w:rsid w:val="193C454A"/>
    <w:rsid w:val="19504829"/>
    <w:rsid w:val="19A51D67"/>
    <w:rsid w:val="19D257D7"/>
    <w:rsid w:val="1A1C2972"/>
    <w:rsid w:val="1AA7663A"/>
    <w:rsid w:val="1AD27556"/>
    <w:rsid w:val="1B0656FA"/>
    <w:rsid w:val="1B2D260F"/>
    <w:rsid w:val="1B34668A"/>
    <w:rsid w:val="1B4C15BD"/>
    <w:rsid w:val="1B9872EA"/>
    <w:rsid w:val="1BAB7761"/>
    <w:rsid w:val="1BB96702"/>
    <w:rsid w:val="1BCA2343"/>
    <w:rsid w:val="1BF45AA3"/>
    <w:rsid w:val="1BFB7DB9"/>
    <w:rsid w:val="1C1512FE"/>
    <w:rsid w:val="1C9546C3"/>
    <w:rsid w:val="1C9E649A"/>
    <w:rsid w:val="1CEB36D7"/>
    <w:rsid w:val="1CED566B"/>
    <w:rsid w:val="1D102D7B"/>
    <w:rsid w:val="1D6A75A5"/>
    <w:rsid w:val="1D71087A"/>
    <w:rsid w:val="1D77104D"/>
    <w:rsid w:val="1D8D61B8"/>
    <w:rsid w:val="1D8D6989"/>
    <w:rsid w:val="1DAF4758"/>
    <w:rsid w:val="1DF568CF"/>
    <w:rsid w:val="1E3356EB"/>
    <w:rsid w:val="1E3D202A"/>
    <w:rsid w:val="1E5F408E"/>
    <w:rsid w:val="1E783253"/>
    <w:rsid w:val="1E7C132B"/>
    <w:rsid w:val="1EB20393"/>
    <w:rsid w:val="1EE27C3B"/>
    <w:rsid w:val="1EEA2A29"/>
    <w:rsid w:val="1F23504E"/>
    <w:rsid w:val="1F3436F1"/>
    <w:rsid w:val="1F824972"/>
    <w:rsid w:val="1F906A57"/>
    <w:rsid w:val="1FAA5BA6"/>
    <w:rsid w:val="1FBA63B7"/>
    <w:rsid w:val="1FED3BF4"/>
    <w:rsid w:val="1FF458C4"/>
    <w:rsid w:val="20083919"/>
    <w:rsid w:val="20211825"/>
    <w:rsid w:val="202B63CE"/>
    <w:rsid w:val="205A1928"/>
    <w:rsid w:val="205F06EC"/>
    <w:rsid w:val="209F75BE"/>
    <w:rsid w:val="20A50AF6"/>
    <w:rsid w:val="20A66F09"/>
    <w:rsid w:val="20AB3D82"/>
    <w:rsid w:val="20AD7BE0"/>
    <w:rsid w:val="20D2548D"/>
    <w:rsid w:val="20D403D5"/>
    <w:rsid w:val="20F618CD"/>
    <w:rsid w:val="21037F30"/>
    <w:rsid w:val="210E708F"/>
    <w:rsid w:val="21427D86"/>
    <w:rsid w:val="215D4ED3"/>
    <w:rsid w:val="217818CA"/>
    <w:rsid w:val="218D31A3"/>
    <w:rsid w:val="218E1249"/>
    <w:rsid w:val="219C02FA"/>
    <w:rsid w:val="21BA2C41"/>
    <w:rsid w:val="227D4ED4"/>
    <w:rsid w:val="22B1200D"/>
    <w:rsid w:val="22F11827"/>
    <w:rsid w:val="230F2AB4"/>
    <w:rsid w:val="231A5FF8"/>
    <w:rsid w:val="231F7356"/>
    <w:rsid w:val="232148CF"/>
    <w:rsid w:val="23345116"/>
    <w:rsid w:val="23505291"/>
    <w:rsid w:val="23C32F35"/>
    <w:rsid w:val="23D57474"/>
    <w:rsid w:val="242854F8"/>
    <w:rsid w:val="243A2904"/>
    <w:rsid w:val="245B522F"/>
    <w:rsid w:val="24791923"/>
    <w:rsid w:val="24845A87"/>
    <w:rsid w:val="248D6F31"/>
    <w:rsid w:val="24966AEC"/>
    <w:rsid w:val="24A032AA"/>
    <w:rsid w:val="24AC2FF6"/>
    <w:rsid w:val="24D14849"/>
    <w:rsid w:val="24F11B36"/>
    <w:rsid w:val="25120E66"/>
    <w:rsid w:val="254B62BF"/>
    <w:rsid w:val="25696CA6"/>
    <w:rsid w:val="25984FB0"/>
    <w:rsid w:val="25A64B0B"/>
    <w:rsid w:val="25D70C0E"/>
    <w:rsid w:val="25F66FEB"/>
    <w:rsid w:val="263E0C90"/>
    <w:rsid w:val="265F3046"/>
    <w:rsid w:val="26BD1783"/>
    <w:rsid w:val="26CC3568"/>
    <w:rsid w:val="26D26144"/>
    <w:rsid w:val="270E4CCA"/>
    <w:rsid w:val="270E52AB"/>
    <w:rsid w:val="27170F70"/>
    <w:rsid w:val="277C0182"/>
    <w:rsid w:val="277F40AD"/>
    <w:rsid w:val="27B01D1A"/>
    <w:rsid w:val="27C510C8"/>
    <w:rsid w:val="27E56BF0"/>
    <w:rsid w:val="27E8734B"/>
    <w:rsid w:val="27F45C52"/>
    <w:rsid w:val="282A410E"/>
    <w:rsid w:val="28524EA1"/>
    <w:rsid w:val="28573B9E"/>
    <w:rsid w:val="285904BC"/>
    <w:rsid w:val="285A1427"/>
    <w:rsid w:val="2862740E"/>
    <w:rsid w:val="28A65DA8"/>
    <w:rsid w:val="28BF3537"/>
    <w:rsid w:val="28C84F93"/>
    <w:rsid w:val="28E74B0C"/>
    <w:rsid w:val="28E80576"/>
    <w:rsid w:val="29026EAA"/>
    <w:rsid w:val="29AC1EA5"/>
    <w:rsid w:val="29BE4553"/>
    <w:rsid w:val="2A4146DD"/>
    <w:rsid w:val="2A5B7A69"/>
    <w:rsid w:val="2A7B03FB"/>
    <w:rsid w:val="2A8D4AC0"/>
    <w:rsid w:val="2AAE3A7D"/>
    <w:rsid w:val="2AC832EE"/>
    <w:rsid w:val="2AE93775"/>
    <w:rsid w:val="2AEF3051"/>
    <w:rsid w:val="2B104E36"/>
    <w:rsid w:val="2B127DA2"/>
    <w:rsid w:val="2B140420"/>
    <w:rsid w:val="2B166CAA"/>
    <w:rsid w:val="2B49465D"/>
    <w:rsid w:val="2B4D2951"/>
    <w:rsid w:val="2B5035A2"/>
    <w:rsid w:val="2B521641"/>
    <w:rsid w:val="2B6B1396"/>
    <w:rsid w:val="2B802C11"/>
    <w:rsid w:val="2C1F10CC"/>
    <w:rsid w:val="2C6B3F8B"/>
    <w:rsid w:val="2C8F2266"/>
    <w:rsid w:val="2CEE6AF6"/>
    <w:rsid w:val="2D000BA9"/>
    <w:rsid w:val="2D136F8E"/>
    <w:rsid w:val="2D247410"/>
    <w:rsid w:val="2D2F1148"/>
    <w:rsid w:val="2D5F2CD9"/>
    <w:rsid w:val="2D6154BD"/>
    <w:rsid w:val="2D8760B3"/>
    <w:rsid w:val="2D917B15"/>
    <w:rsid w:val="2DC427CA"/>
    <w:rsid w:val="2E1401D7"/>
    <w:rsid w:val="2E170B7F"/>
    <w:rsid w:val="2E245FFB"/>
    <w:rsid w:val="2E51679D"/>
    <w:rsid w:val="2F1F0715"/>
    <w:rsid w:val="2F5C2CB1"/>
    <w:rsid w:val="2FB45C30"/>
    <w:rsid w:val="2FCB1E1E"/>
    <w:rsid w:val="2FD91ABA"/>
    <w:rsid w:val="301D2482"/>
    <w:rsid w:val="302172AA"/>
    <w:rsid w:val="30424DCB"/>
    <w:rsid w:val="30761F20"/>
    <w:rsid w:val="30790107"/>
    <w:rsid w:val="30D01CFE"/>
    <w:rsid w:val="30D652FC"/>
    <w:rsid w:val="316D3299"/>
    <w:rsid w:val="31A93AE8"/>
    <w:rsid w:val="31CB0911"/>
    <w:rsid w:val="31E105B3"/>
    <w:rsid w:val="31E82BFF"/>
    <w:rsid w:val="320F0FA2"/>
    <w:rsid w:val="328E5ABB"/>
    <w:rsid w:val="32996BA5"/>
    <w:rsid w:val="32C1792A"/>
    <w:rsid w:val="32D105F9"/>
    <w:rsid w:val="32D7084B"/>
    <w:rsid w:val="32EB3269"/>
    <w:rsid w:val="331E406A"/>
    <w:rsid w:val="335A7F62"/>
    <w:rsid w:val="337B1BFF"/>
    <w:rsid w:val="33AE1E6B"/>
    <w:rsid w:val="33E062CF"/>
    <w:rsid w:val="343D27FC"/>
    <w:rsid w:val="3452350E"/>
    <w:rsid w:val="34731440"/>
    <w:rsid w:val="347F6EE5"/>
    <w:rsid w:val="34C641EF"/>
    <w:rsid w:val="34DA76E8"/>
    <w:rsid w:val="35105439"/>
    <w:rsid w:val="35302F4E"/>
    <w:rsid w:val="35492023"/>
    <w:rsid w:val="354F1887"/>
    <w:rsid w:val="35512646"/>
    <w:rsid w:val="35604EF8"/>
    <w:rsid w:val="35782D5B"/>
    <w:rsid w:val="35794279"/>
    <w:rsid w:val="360928C5"/>
    <w:rsid w:val="363A33A3"/>
    <w:rsid w:val="36441F6A"/>
    <w:rsid w:val="36F80630"/>
    <w:rsid w:val="373D0931"/>
    <w:rsid w:val="37613401"/>
    <w:rsid w:val="378825F8"/>
    <w:rsid w:val="37893A58"/>
    <w:rsid w:val="379A12E1"/>
    <w:rsid w:val="37AD6A3B"/>
    <w:rsid w:val="3842186F"/>
    <w:rsid w:val="38562E38"/>
    <w:rsid w:val="385D2D69"/>
    <w:rsid w:val="388E14F7"/>
    <w:rsid w:val="38AA676D"/>
    <w:rsid w:val="38D62C6C"/>
    <w:rsid w:val="38FF61AD"/>
    <w:rsid w:val="39955745"/>
    <w:rsid w:val="39980913"/>
    <w:rsid w:val="39A92A6B"/>
    <w:rsid w:val="39BC7F6E"/>
    <w:rsid w:val="39E54436"/>
    <w:rsid w:val="39F470A5"/>
    <w:rsid w:val="3A1B6393"/>
    <w:rsid w:val="3A6A168C"/>
    <w:rsid w:val="3AAB79FD"/>
    <w:rsid w:val="3AD16AC1"/>
    <w:rsid w:val="3B2749BD"/>
    <w:rsid w:val="3B3A1432"/>
    <w:rsid w:val="3B990879"/>
    <w:rsid w:val="3BBD1D53"/>
    <w:rsid w:val="3BDE0C93"/>
    <w:rsid w:val="3BE6314A"/>
    <w:rsid w:val="3BF4260A"/>
    <w:rsid w:val="3C0522ED"/>
    <w:rsid w:val="3C0D479C"/>
    <w:rsid w:val="3C61111D"/>
    <w:rsid w:val="3CD013E7"/>
    <w:rsid w:val="3CD01B50"/>
    <w:rsid w:val="3D470D12"/>
    <w:rsid w:val="3D8C1C46"/>
    <w:rsid w:val="3DA84F73"/>
    <w:rsid w:val="3E365CEE"/>
    <w:rsid w:val="3E4F2471"/>
    <w:rsid w:val="3E57106B"/>
    <w:rsid w:val="3E8C36E6"/>
    <w:rsid w:val="3EAF5CFC"/>
    <w:rsid w:val="3EB31239"/>
    <w:rsid w:val="3EBD07CF"/>
    <w:rsid w:val="3F034CEC"/>
    <w:rsid w:val="3F4D5BF3"/>
    <w:rsid w:val="3F5C37C5"/>
    <w:rsid w:val="3F93049E"/>
    <w:rsid w:val="401F7F84"/>
    <w:rsid w:val="4045028F"/>
    <w:rsid w:val="40837F8C"/>
    <w:rsid w:val="40A63A80"/>
    <w:rsid w:val="40D05753"/>
    <w:rsid w:val="40DF6FF4"/>
    <w:rsid w:val="40F134D5"/>
    <w:rsid w:val="40F84209"/>
    <w:rsid w:val="414C2E43"/>
    <w:rsid w:val="415A1278"/>
    <w:rsid w:val="41804422"/>
    <w:rsid w:val="419F6175"/>
    <w:rsid w:val="420668D9"/>
    <w:rsid w:val="420B52A1"/>
    <w:rsid w:val="42204745"/>
    <w:rsid w:val="42E53354"/>
    <w:rsid w:val="43030EE9"/>
    <w:rsid w:val="43146BFE"/>
    <w:rsid w:val="431F59CD"/>
    <w:rsid w:val="436B77BB"/>
    <w:rsid w:val="43984539"/>
    <w:rsid w:val="43AB404F"/>
    <w:rsid w:val="43B56FBF"/>
    <w:rsid w:val="43D164F7"/>
    <w:rsid w:val="43ED688C"/>
    <w:rsid w:val="441B4936"/>
    <w:rsid w:val="44A21A20"/>
    <w:rsid w:val="44B31332"/>
    <w:rsid w:val="44D87555"/>
    <w:rsid w:val="44DF60FB"/>
    <w:rsid w:val="45030E34"/>
    <w:rsid w:val="45255BB5"/>
    <w:rsid w:val="452C6676"/>
    <w:rsid w:val="459634D0"/>
    <w:rsid w:val="45B705A3"/>
    <w:rsid w:val="45BA21A2"/>
    <w:rsid w:val="45BD7A8D"/>
    <w:rsid w:val="46622E97"/>
    <w:rsid w:val="46A6398E"/>
    <w:rsid w:val="46C36065"/>
    <w:rsid w:val="46D84741"/>
    <w:rsid w:val="46E929B0"/>
    <w:rsid w:val="470A5542"/>
    <w:rsid w:val="472C502D"/>
    <w:rsid w:val="47687723"/>
    <w:rsid w:val="47980E65"/>
    <w:rsid w:val="47CF223A"/>
    <w:rsid w:val="47D5151F"/>
    <w:rsid w:val="47E17BBF"/>
    <w:rsid w:val="47E31F65"/>
    <w:rsid w:val="480A5DBA"/>
    <w:rsid w:val="483A46B0"/>
    <w:rsid w:val="485C7912"/>
    <w:rsid w:val="48C346E8"/>
    <w:rsid w:val="4941747F"/>
    <w:rsid w:val="496007A1"/>
    <w:rsid w:val="497C2EA1"/>
    <w:rsid w:val="4984566E"/>
    <w:rsid w:val="4996519A"/>
    <w:rsid w:val="49C25AFD"/>
    <w:rsid w:val="49D53659"/>
    <w:rsid w:val="4A483ECD"/>
    <w:rsid w:val="4A5B4F02"/>
    <w:rsid w:val="4A646467"/>
    <w:rsid w:val="4A6D1569"/>
    <w:rsid w:val="4A7842A3"/>
    <w:rsid w:val="4A7D422F"/>
    <w:rsid w:val="4A966E06"/>
    <w:rsid w:val="4AA9570B"/>
    <w:rsid w:val="4ADC70BE"/>
    <w:rsid w:val="4AE027F9"/>
    <w:rsid w:val="4AE80056"/>
    <w:rsid w:val="4B086C71"/>
    <w:rsid w:val="4B3902A8"/>
    <w:rsid w:val="4B561877"/>
    <w:rsid w:val="4B570B6F"/>
    <w:rsid w:val="4B864717"/>
    <w:rsid w:val="4B9349EA"/>
    <w:rsid w:val="4BA44457"/>
    <w:rsid w:val="4BDD5D50"/>
    <w:rsid w:val="4C0A7635"/>
    <w:rsid w:val="4C2C3BFC"/>
    <w:rsid w:val="4C320F5C"/>
    <w:rsid w:val="4C583C0D"/>
    <w:rsid w:val="4C633024"/>
    <w:rsid w:val="4C7A3890"/>
    <w:rsid w:val="4CFD4FDA"/>
    <w:rsid w:val="4D0677DD"/>
    <w:rsid w:val="4D107148"/>
    <w:rsid w:val="4D46086F"/>
    <w:rsid w:val="4D507D52"/>
    <w:rsid w:val="4DE44CD9"/>
    <w:rsid w:val="4DF31AF9"/>
    <w:rsid w:val="4E436C44"/>
    <w:rsid w:val="4E5C6297"/>
    <w:rsid w:val="4EC74DC1"/>
    <w:rsid w:val="4EFA70FE"/>
    <w:rsid w:val="4F39615A"/>
    <w:rsid w:val="4FA852F4"/>
    <w:rsid w:val="4FAD7439"/>
    <w:rsid w:val="4FB51F8D"/>
    <w:rsid w:val="4FF5603B"/>
    <w:rsid w:val="4FFB67B2"/>
    <w:rsid w:val="5022471E"/>
    <w:rsid w:val="50444F6F"/>
    <w:rsid w:val="505801E6"/>
    <w:rsid w:val="50A56526"/>
    <w:rsid w:val="50E407D7"/>
    <w:rsid w:val="516A7EFF"/>
    <w:rsid w:val="518C477B"/>
    <w:rsid w:val="51993179"/>
    <w:rsid w:val="51D11FCC"/>
    <w:rsid w:val="51E64F7D"/>
    <w:rsid w:val="51F43BF8"/>
    <w:rsid w:val="51F60E68"/>
    <w:rsid w:val="52022C90"/>
    <w:rsid w:val="52233B0B"/>
    <w:rsid w:val="52507A1B"/>
    <w:rsid w:val="52542775"/>
    <w:rsid w:val="525569F6"/>
    <w:rsid w:val="52861D81"/>
    <w:rsid w:val="52AC5B42"/>
    <w:rsid w:val="52D33A6F"/>
    <w:rsid w:val="52E55C25"/>
    <w:rsid w:val="52FD5C8B"/>
    <w:rsid w:val="530079AE"/>
    <w:rsid w:val="53344CCF"/>
    <w:rsid w:val="536617D4"/>
    <w:rsid w:val="53735CE1"/>
    <w:rsid w:val="537D2FD4"/>
    <w:rsid w:val="53881365"/>
    <w:rsid w:val="538B2B47"/>
    <w:rsid w:val="53CA3FC7"/>
    <w:rsid w:val="53FD3B9C"/>
    <w:rsid w:val="540F4733"/>
    <w:rsid w:val="541B2FCE"/>
    <w:rsid w:val="543F73AD"/>
    <w:rsid w:val="54805FD9"/>
    <w:rsid w:val="54AD349F"/>
    <w:rsid w:val="54ED2E65"/>
    <w:rsid w:val="54F84C45"/>
    <w:rsid w:val="55451A45"/>
    <w:rsid w:val="55537BED"/>
    <w:rsid w:val="555F51FD"/>
    <w:rsid w:val="557B6504"/>
    <w:rsid w:val="55A1092B"/>
    <w:rsid w:val="55A7496D"/>
    <w:rsid w:val="55CB5182"/>
    <w:rsid w:val="55DA6C20"/>
    <w:rsid w:val="562A2954"/>
    <w:rsid w:val="568E431C"/>
    <w:rsid w:val="56F75417"/>
    <w:rsid w:val="570A2909"/>
    <w:rsid w:val="572C778B"/>
    <w:rsid w:val="574E7EDB"/>
    <w:rsid w:val="57833C42"/>
    <w:rsid w:val="57BE3920"/>
    <w:rsid w:val="57C03AF9"/>
    <w:rsid w:val="58126A55"/>
    <w:rsid w:val="58151BB1"/>
    <w:rsid w:val="581C2F95"/>
    <w:rsid w:val="587919B9"/>
    <w:rsid w:val="587D6432"/>
    <w:rsid w:val="588B45B1"/>
    <w:rsid w:val="58B3533F"/>
    <w:rsid w:val="59092ACD"/>
    <w:rsid w:val="593334E7"/>
    <w:rsid w:val="59374BD6"/>
    <w:rsid w:val="59486232"/>
    <w:rsid w:val="598322C1"/>
    <w:rsid w:val="5996511E"/>
    <w:rsid w:val="59D71067"/>
    <w:rsid w:val="59EA3095"/>
    <w:rsid w:val="59F810F4"/>
    <w:rsid w:val="5A2B23E8"/>
    <w:rsid w:val="5A2E2F8C"/>
    <w:rsid w:val="5A4B6DE5"/>
    <w:rsid w:val="5A895A10"/>
    <w:rsid w:val="5AA227C2"/>
    <w:rsid w:val="5AAC1D35"/>
    <w:rsid w:val="5AD175C9"/>
    <w:rsid w:val="5B093C10"/>
    <w:rsid w:val="5B3E5247"/>
    <w:rsid w:val="5B447B21"/>
    <w:rsid w:val="5B68692E"/>
    <w:rsid w:val="5B8B1BC2"/>
    <w:rsid w:val="5BD51996"/>
    <w:rsid w:val="5C1B1A0A"/>
    <w:rsid w:val="5C305C23"/>
    <w:rsid w:val="5C431647"/>
    <w:rsid w:val="5C5A7799"/>
    <w:rsid w:val="5CC96534"/>
    <w:rsid w:val="5D0134BA"/>
    <w:rsid w:val="5D8C2595"/>
    <w:rsid w:val="5DBF02CB"/>
    <w:rsid w:val="5DC40696"/>
    <w:rsid w:val="5DD72C36"/>
    <w:rsid w:val="5DD74643"/>
    <w:rsid w:val="5DFE20A2"/>
    <w:rsid w:val="5E166DF3"/>
    <w:rsid w:val="5E19591D"/>
    <w:rsid w:val="5E2564C9"/>
    <w:rsid w:val="5E28451F"/>
    <w:rsid w:val="5E651586"/>
    <w:rsid w:val="5EA46A55"/>
    <w:rsid w:val="5EE4266E"/>
    <w:rsid w:val="5EEB6B8C"/>
    <w:rsid w:val="5F0B2BD2"/>
    <w:rsid w:val="5F1A23B9"/>
    <w:rsid w:val="5F1E3A23"/>
    <w:rsid w:val="5F2C3718"/>
    <w:rsid w:val="5F316B57"/>
    <w:rsid w:val="5F463C78"/>
    <w:rsid w:val="5F480C02"/>
    <w:rsid w:val="5F4D235C"/>
    <w:rsid w:val="5F962FDA"/>
    <w:rsid w:val="5FA217DE"/>
    <w:rsid w:val="5FA42E24"/>
    <w:rsid w:val="5FDC3DC8"/>
    <w:rsid w:val="5FE67574"/>
    <w:rsid w:val="60533864"/>
    <w:rsid w:val="60A529E5"/>
    <w:rsid w:val="60AC1880"/>
    <w:rsid w:val="60B66F05"/>
    <w:rsid w:val="60B82DEF"/>
    <w:rsid w:val="60CD02D5"/>
    <w:rsid w:val="61254459"/>
    <w:rsid w:val="613B6E7C"/>
    <w:rsid w:val="614C5661"/>
    <w:rsid w:val="61D768EF"/>
    <w:rsid w:val="61E363D7"/>
    <w:rsid w:val="6216372B"/>
    <w:rsid w:val="625D7077"/>
    <w:rsid w:val="62820982"/>
    <w:rsid w:val="628706C0"/>
    <w:rsid w:val="6288617A"/>
    <w:rsid w:val="62C46613"/>
    <w:rsid w:val="62EC3C6C"/>
    <w:rsid w:val="630D51C7"/>
    <w:rsid w:val="631A0F56"/>
    <w:rsid w:val="6320294C"/>
    <w:rsid w:val="634A7AC8"/>
    <w:rsid w:val="634F34B3"/>
    <w:rsid w:val="63667518"/>
    <w:rsid w:val="637140D4"/>
    <w:rsid w:val="638F4DA6"/>
    <w:rsid w:val="63C973FE"/>
    <w:rsid w:val="63DD6D0A"/>
    <w:rsid w:val="640554B4"/>
    <w:rsid w:val="642E5B6D"/>
    <w:rsid w:val="64372D20"/>
    <w:rsid w:val="649C6A24"/>
    <w:rsid w:val="64F17018"/>
    <w:rsid w:val="65056D90"/>
    <w:rsid w:val="655B3131"/>
    <w:rsid w:val="655C588F"/>
    <w:rsid w:val="6570156B"/>
    <w:rsid w:val="65751AB1"/>
    <w:rsid w:val="659B6CA7"/>
    <w:rsid w:val="662E09E0"/>
    <w:rsid w:val="665359E7"/>
    <w:rsid w:val="665862C0"/>
    <w:rsid w:val="66614BE9"/>
    <w:rsid w:val="669853DD"/>
    <w:rsid w:val="66A02E48"/>
    <w:rsid w:val="66B655BE"/>
    <w:rsid w:val="66E7233A"/>
    <w:rsid w:val="670524CF"/>
    <w:rsid w:val="674278CC"/>
    <w:rsid w:val="67447E79"/>
    <w:rsid w:val="677372F0"/>
    <w:rsid w:val="67781CE0"/>
    <w:rsid w:val="6811754D"/>
    <w:rsid w:val="687E26C1"/>
    <w:rsid w:val="68907143"/>
    <w:rsid w:val="68995997"/>
    <w:rsid w:val="68B14ADD"/>
    <w:rsid w:val="68CD0C8C"/>
    <w:rsid w:val="68EC365B"/>
    <w:rsid w:val="690270BE"/>
    <w:rsid w:val="693C2E86"/>
    <w:rsid w:val="694966C5"/>
    <w:rsid w:val="698E660F"/>
    <w:rsid w:val="6A23028A"/>
    <w:rsid w:val="6A265BE0"/>
    <w:rsid w:val="6A396640"/>
    <w:rsid w:val="6A696F59"/>
    <w:rsid w:val="6A99295A"/>
    <w:rsid w:val="6AA45E48"/>
    <w:rsid w:val="6ACF2536"/>
    <w:rsid w:val="6AE02588"/>
    <w:rsid w:val="6AF654DA"/>
    <w:rsid w:val="6B0650BE"/>
    <w:rsid w:val="6B286576"/>
    <w:rsid w:val="6B3C0D0E"/>
    <w:rsid w:val="6B4F19F7"/>
    <w:rsid w:val="6B585AD9"/>
    <w:rsid w:val="6B9B704C"/>
    <w:rsid w:val="6BA40472"/>
    <w:rsid w:val="6BA72E2D"/>
    <w:rsid w:val="6BB21954"/>
    <w:rsid w:val="6BE86B90"/>
    <w:rsid w:val="6C2F052A"/>
    <w:rsid w:val="6C386576"/>
    <w:rsid w:val="6C4D33DE"/>
    <w:rsid w:val="6CBA7C4D"/>
    <w:rsid w:val="6D0F6A49"/>
    <w:rsid w:val="6D2C51BB"/>
    <w:rsid w:val="6D9B2E7E"/>
    <w:rsid w:val="6DA33341"/>
    <w:rsid w:val="6DD54923"/>
    <w:rsid w:val="6DD56FA5"/>
    <w:rsid w:val="6DF87316"/>
    <w:rsid w:val="6E081674"/>
    <w:rsid w:val="6E265680"/>
    <w:rsid w:val="6E8D2533"/>
    <w:rsid w:val="6E9D70BE"/>
    <w:rsid w:val="6EC73D8A"/>
    <w:rsid w:val="6ED113A4"/>
    <w:rsid w:val="6ED600FC"/>
    <w:rsid w:val="6EFB703F"/>
    <w:rsid w:val="6F1C525B"/>
    <w:rsid w:val="6F1F34CC"/>
    <w:rsid w:val="6F602FE3"/>
    <w:rsid w:val="6F7A1447"/>
    <w:rsid w:val="6F8744CB"/>
    <w:rsid w:val="6F930788"/>
    <w:rsid w:val="6F9452E5"/>
    <w:rsid w:val="6F9C0840"/>
    <w:rsid w:val="701F671D"/>
    <w:rsid w:val="70321E47"/>
    <w:rsid w:val="70452207"/>
    <w:rsid w:val="704868B7"/>
    <w:rsid w:val="70846D2C"/>
    <w:rsid w:val="709F7130"/>
    <w:rsid w:val="70B239F9"/>
    <w:rsid w:val="70CE5321"/>
    <w:rsid w:val="71225742"/>
    <w:rsid w:val="713C29B7"/>
    <w:rsid w:val="71821B35"/>
    <w:rsid w:val="71834343"/>
    <w:rsid w:val="71867378"/>
    <w:rsid w:val="71926433"/>
    <w:rsid w:val="71D60ADE"/>
    <w:rsid w:val="72026030"/>
    <w:rsid w:val="72221132"/>
    <w:rsid w:val="723238D8"/>
    <w:rsid w:val="725D2B75"/>
    <w:rsid w:val="726F6355"/>
    <w:rsid w:val="7313189D"/>
    <w:rsid w:val="73204097"/>
    <w:rsid w:val="73246D3C"/>
    <w:rsid w:val="73263FBE"/>
    <w:rsid w:val="73290A54"/>
    <w:rsid w:val="73804168"/>
    <w:rsid w:val="73903510"/>
    <w:rsid w:val="73D34EF3"/>
    <w:rsid w:val="73D35172"/>
    <w:rsid w:val="74213AF9"/>
    <w:rsid w:val="74505484"/>
    <w:rsid w:val="74650EED"/>
    <w:rsid w:val="74AB6B3A"/>
    <w:rsid w:val="74D041AA"/>
    <w:rsid w:val="7516491A"/>
    <w:rsid w:val="7518767C"/>
    <w:rsid w:val="752C4823"/>
    <w:rsid w:val="753849D6"/>
    <w:rsid w:val="753D4461"/>
    <w:rsid w:val="755920B3"/>
    <w:rsid w:val="758761E7"/>
    <w:rsid w:val="759D7209"/>
    <w:rsid w:val="75C64FA4"/>
    <w:rsid w:val="75CE5C69"/>
    <w:rsid w:val="75D53E03"/>
    <w:rsid w:val="761C5383"/>
    <w:rsid w:val="76306488"/>
    <w:rsid w:val="763F50F4"/>
    <w:rsid w:val="764012EF"/>
    <w:rsid w:val="764669D8"/>
    <w:rsid w:val="764D1957"/>
    <w:rsid w:val="76727EF1"/>
    <w:rsid w:val="76C10855"/>
    <w:rsid w:val="76D9385B"/>
    <w:rsid w:val="772C4E12"/>
    <w:rsid w:val="7731197E"/>
    <w:rsid w:val="774C7368"/>
    <w:rsid w:val="776D40FC"/>
    <w:rsid w:val="778E42B9"/>
    <w:rsid w:val="7792432A"/>
    <w:rsid w:val="77AA3F36"/>
    <w:rsid w:val="77ED2EBA"/>
    <w:rsid w:val="784672CE"/>
    <w:rsid w:val="78520599"/>
    <w:rsid w:val="785F571A"/>
    <w:rsid w:val="78667E0F"/>
    <w:rsid w:val="788263AC"/>
    <w:rsid w:val="78871855"/>
    <w:rsid w:val="788B4449"/>
    <w:rsid w:val="78D57B86"/>
    <w:rsid w:val="7902357D"/>
    <w:rsid w:val="797C6204"/>
    <w:rsid w:val="79912F5A"/>
    <w:rsid w:val="79985EC1"/>
    <w:rsid w:val="79C2274F"/>
    <w:rsid w:val="7A185122"/>
    <w:rsid w:val="7A1977D0"/>
    <w:rsid w:val="7A2B13AB"/>
    <w:rsid w:val="7A436791"/>
    <w:rsid w:val="7ABA563F"/>
    <w:rsid w:val="7AEC30B1"/>
    <w:rsid w:val="7AF161AD"/>
    <w:rsid w:val="7B03110F"/>
    <w:rsid w:val="7B1C48C7"/>
    <w:rsid w:val="7B353126"/>
    <w:rsid w:val="7B4A3DB2"/>
    <w:rsid w:val="7B8F40D2"/>
    <w:rsid w:val="7BA72ACC"/>
    <w:rsid w:val="7BD06BFF"/>
    <w:rsid w:val="7C1D7B2C"/>
    <w:rsid w:val="7C243A8D"/>
    <w:rsid w:val="7C3F3D9E"/>
    <w:rsid w:val="7C4F027C"/>
    <w:rsid w:val="7C574A81"/>
    <w:rsid w:val="7C5A2DF1"/>
    <w:rsid w:val="7C672FB4"/>
    <w:rsid w:val="7C835053"/>
    <w:rsid w:val="7C893781"/>
    <w:rsid w:val="7CA5141E"/>
    <w:rsid w:val="7CC677BC"/>
    <w:rsid w:val="7CC97BE1"/>
    <w:rsid w:val="7D0C5920"/>
    <w:rsid w:val="7D4B11E8"/>
    <w:rsid w:val="7D5146CE"/>
    <w:rsid w:val="7D546E27"/>
    <w:rsid w:val="7D5D4DF2"/>
    <w:rsid w:val="7DB518AE"/>
    <w:rsid w:val="7DC61588"/>
    <w:rsid w:val="7DC964DF"/>
    <w:rsid w:val="7DD94A3E"/>
    <w:rsid w:val="7E051A5B"/>
    <w:rsid w:val="7E114D10"/>
    <w:rsid w:val="7E45427A"/>
    <w:rsid w:val="7E58718F"/>
    <w:rsid w:val="7E6E780D"/>
    <w:rsid w:val="7E8E02C3"/>
    <w:rsid w:val="7E9C71DB"/>
    <w:rsid w:val="7EB12569"/>
    <w:rsid w:val="7EB36D9F"/>
    <w:rsid w:val="7EB444F5"/>
    <w:rsid w:val="7EC532F5"/>
    <w:rsid w:val="7EF91824"/>
    <w:rsid w:val="7F051177"/>
    <w:rsid w:val="7F116E0D"/>
    <w:rsid w:val="7F1721CB"/>
    <w:rsid w:val="7F461D53"/>
    <w:rsid w:val="7F4A0C35"/>
    <w:rsid w:val="7FBF7911"/>
    <w:rsid w:val="7FC10FAC"/>
    <w:rsid w:val="7FE8745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qFormat="1"/>
    <w:lsdException w:name="footer" w:qFormat="1"/>
    <w:lsdException w:name="caption" w:qFormat="1"/>
    <w:lsdException w:name="table of authorities" w:semiHidden="0" w:unhideWhenUsed="0"/>
    <w:lsdException w:name="List" w:semiHidden="0" w:unhideWhenUsed="0"/>
    <w:lsdException w:name="List Bullet" w:semiHidden="0" w:unhideWhenUsed="0"/>
    <w:lsdException w:name="Title" w:semiHidden="0" w:unhideWhenUsed="0" w:qFormat="1"/>
    <w:lsdException w:name="Default Paragraph Font" w:qFormat="1"/>
    <w:lsdException w:name="List Continue 2" w:semiHidden="0" w:unhideWhenUsed="0"/>
    <w:lsdException w:name="List Continue 3" w:semiHidden="0" w:unhideWhenUsed="0"/>
    <w:lsdException w:name="List Continue 4" w:semiHidden="0" w:unhideWhenUsed="0"/>
    <w:lsdException w:name="List Continue 5" w:semiHidden="0" w:unhideWhenUsed="0"/>
    <w:lsdException w:name="Subtitle" w:semiHidden="0" w:unhideWhenUsed="0" w:qFormat="1"/>
    <w:lsdException w:name="Hyperlink" w:uiPriority="99" w:qFormat="1"/>
    <w:lsdException w:name="FollowedHyperlink" w:qFormat="1"/>
    <w:lsdException w:name="Strong" w:semiHidden="0" w:unhideWhenUsed="0" w:qFormat="1"/>
    <w:lsdException w:name="Emphasis" w:semiHidden="0" w:unhideWhenUsed="0" w:qFormat="1"/>
    <w:lsdException w:name="HTML Top of Form" w:uiPriority="99"/>
    <w:lsdException w:name="HTML Bottom of Form" w:uiPriority="99"/>
    <w:lsdException w:name="Normal (Web)" w:uiPriority="99" w:qFormat="1"/>
    <w:lsdException w:name="Normal Table" w:qFormat="1"/>
    <w:lsdException w:name="No List" w:uiPriority="99"/>
    <w:lsdException w:name="Outline List 1" w:uiPriority="99"/>
    <w:lsdException w:name="Outline List 2" w:uiPriority="99"/>
    <w:lsdException w:name="Outline List 3" w:uiPriority="99"/>
    <w:lsdException w:name="Table Web 2" w:semiHidden="0" w:unhideWhenUsed="0"/>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0C5C"/>
    <w:pPr>
      <w:widowControl w:val="0"/>
      <w:jc w:val="both"/>
    </w:pPr>
    <w:rPr>
      <w:rFonts w:ascii="Calibri" w:hAnsi="Calibri"/>
      <w:kern w:val="2"/>
      <w:sz w:val="21"/>
      <w:szCs w:val="24"/>
    </w:rPr>
  </w:style>
  <w:style w:type="paragraph" w:styleId="1">
    <w:name w:val="heading 1"/>
    <w:basedOn w:val="a"/>
    <w:next w:val="a"/>
    <w:link w:val="1Char"/>
    <w:qFormat/>
    <w:rsid w:val="008C0C5C"/>
    <w:pPr>
      <w:spacing w:before="100" w:beforeAutospacing="1" w:after="100" w:afterAutospacing="1"/>
      <w:jc w:val="left"/>
      <w:outlineLvl w:val="0"/>
    </w:pPr>
    <w:rPr>
      <w:rFonts w:ascii="宋体" w:hAnsi="宋体" w:hint="eastAsia"/>
      <w:b/>
      <w:kern w:val="44"/>
      <w:sz w:val="48"/>
      <w:szCs w:val="48"/>
    </w:rPr>
  </w:style>
  <w:style w:type="paragraph" w:styleId="2">
    <w:name w:val="heading 2"/>
    <w:basedOn w:val="a"/>
    <w:next w:val="a"/>
    <w:unhideWhenUsed/>
    <w:qFormat/>
    <w:rsid w:val="008C0C5C"/>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8C0C5C"/>
    <w:pPr>
      <w:spacing w:before="100" w:beforeAutospacing="1" w:after="100" w:afterAutospacing="1"/>
      <w:jc w:val="left"/>
      <w:outlineLvl w:val="2"/>
    </w:pPr>
    <w:rPr>
      <w:rFonts w:ascii="宋体" w:hAnsi="宋体" w:hint="eastAsia"/>
      <w:b/>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qFormat/>
    <w:rsid w:val="008C0C5C"/>
    <w:pPr>
      <w:ind w:leftChars="400" w:left="840"/>
    </w:pPr>
  </w:style>
  <w:style w:type="paragraph" w:styleId="a3">
    <w:name w:val="footer"/>
    <w:basedOn w:val="a"/>
    <w:qFormat/>
    <w:rsid w:val="008C0C5C"/>
    <w:pPr>
      <w:tabs>
        <w:tab w:val="center" w:pos="4153"/>
        <w:tab w:val="right" w:pos="8306"/>
      </w:tabs>
      <w:snapToGrid w:val="0"/>
      <w:jc w:val="left"/>
    </w:pPr>
    <w:rPr>
      <w:sz w:val="18"/>
    </w:rPr>
  </w:style>
  <w:style w:type="paragraph" w:styleId="a4">
    <w:name w:val="header"/>
    <w:basedOn w:val="a"/>
    <w:link w:val="Char"/>
    <w:uiPriority w:val="99"/>
    <w:qFormat/>
    <w:rsid w:val="008C0C5C"/>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qFormat/>
    <w:rsid w:val="008C0C5C"/>
  </w:style>
  <w:style w:type="paragraph" w:styleId="20">
    <w:name w:val="toc 2"/>
    <w:basedOn w:val="a"/>
    <w:next w:val="a"/>
    <w:uiPriority w:val="39"/>
    <w:qFormat/>
    <w:rsid w:val="008C0C5C"/>
    <w:pPr>
      <w:ind w:leftChars="200" w:left="420"/>
    </w:pPr>
  </w:style>
  <w:style w:type="paragraph" w:styleId="a5">
    <w:name w:val="Normal (Web)"/>
    <w:basedOn w:val="a"/>
    <w:uiPriority w:val="99"/>
    <w:qFormat/>
    <w:rsid w:val="008C0C5C"/>
    <w:pPr>
      <w:spacing w:before="100" w:beforeAutospacing="1" w:after="100" w:afterAutospacing="1"/>
      <w:jc w:val="left"/>
    </w:pPr>
    <w:rPr>
      <w:kern w:val="0"/>
      <w:sz w:val="24"/>
    </w:rPr>
  </w:style>
  <w:style w:type="character" w:styleId="a6">
    <w:name w:val="FollowedHyperlink"/>
    <w:qFormat/>
    <w:rsid w:val="008C0C5C"/>
    <w:rPr>
      <w:color w:val="800080"/>
      <w:u w:val="single"/>
    </w:rPr>
  </w:style>
  <w:style w:type="character" w:styleId="a7">
    <w:name w:val="Hyperlink"/>
    <w:uiPriority w:val="99"/>
    <w:qFormat/>
    <w:rsid w:val="008C0C5C"/>
    <w:rPr>
      <w:color w:val="0000FF"/>
      <w:u w:val="single"/>
    </w:rPr>
  </w:style>
  <w:style w:type="paragraph" w:customStyle="1" w:styleId="11">
    <w:name w:val="无间隔1"/>
    <w:uiPriority w:val="1"/>
    <w:qFormat/>
    <w:rsid w:val="008C0C5C"/>
    <w:rPr>
      <w:rFonts w:ascii="Calibri" w:hAnsi="Calibri" w:cs="黑体"/>
      <w:sz w:val="22"/>
      <w:szCs w:val="22"/>
    </w:rPr>
  </w:style>
  <w:style w:type="character" w:customStyle="1" w:styleId="mw-headline">
    <w:name w:val="mw-headline"/>
    <w:qFormat/>
    <w:rsid w:val="008C0C5C"/>
  </w:style>
  <w:style w:type="paragraph" w:styleId="a8">
    <w:name w:val="Document Map"/>
    <w:basedOn w:val="a"/>
    <w:link w:val="Char0"/>
    <w:rsid w:val="003B7A43"/>
    <w:rPr>
      <w:rFonts w:ascii="宋体"/>
      <w:sz w:val="18"/>
      <w:szCs w:val="18"/>
    </w:rPr>
  </w:style>
  <w:style w:type="character" w:customStyle="1" w:styleId="Char0">
    <w:name w:val="文档结构图 Char"/>
    <w:basedOn w:val="a0"/>
    <w:link w:val="a8"/>
    <w:rsid w:val="003B7A43"/>
    <w:rPr>
      <w:rFonts w:ascii="宋体" w:hAnsi="Calibri"/>
      <w:kern w:val="2"/>
      <w:sz w:val="18"/>
      <w:szCs w:val="18"/>
    </w:rPr>
  </w:style>
  <w:style w:type="paragraph" w:styleId="a9">
    <w:name w:val="Balloon Text"/>
    <w:basedOn w:val="a"/>
    <w:link w:val="Char1"/>
    <w:rsid w:val="00B63464"/>
    <w:rPr>
      <w:sz w:val="18"/>
      <w:szCs w:val="18"/>
    </w:rPr>
  </w:style>
  <w:style w:type="character" w:customStyle="1" w:styleId="Char1">
    <w:name w:val="批注框文本 Char"/>
    <w:basedOn w:val="a0"/>
    <w:link w:val="a9"/>
    <w:rsid w:val="00B63464"/>
    <w:rPr>
      <w:rFonts w:ascii="Calibri" w:hAnsi="Calibri"/>
      <w:kern w:val="2"/>
      <w:sz w:val="18"/>
      <w:szCs w:val="18"/>
    </w:rPr>
  </w:style>
  <w:style w:type="character" w:customStyle="1" w:styleId="1Char">
    <w:name w:val="标题 1 Char"/>
    <w:link w:val="1"/>
    <w:rsid w:val="00CC5C93"/>
    <w:rPr>
      <w:rFonts w:ascii="宋体" w:hAnsi="宋体"/>
      <w:b/>
      <w:kern w:val="44"/>
      <w:sz w:val="48"/>
      <w:szCs w:val="48"/>
    </w:rPr>
  </w:style>
  <w:style w:type="character" w:customStyle="1" w:styleId="Char">
    <w:name w:val="页眉 Char"/>
    <w:basedOn w:val="a0"/>
    <w:link w:val="a4"/>
    <w:uiPriority w:val="99"/>
    <w:rsid w:val="006A76B9"/>
    <w:rPr>
      <w:rFonts w:ascii="Calibri" w:hAnsi="Calibri"/>
      <w:kern w:val="2"/>
      <w:sz w:val="18"/>
      <w:szCs w:val="24"/>
    </w:rPr>
  </w:style>
  <w:style w:type="paragraph" w:styleId="aa">
    <w:name w:val="List Paragraph"/>
    <w:basedOn w:val="a"/>
    <w:uiPriority w:val="99"/>
    <w:unhideWhenUsed/>
    <w:rsid w:val="00507D34"/>
    <w:pPr>
      <w:ind w:firstLineChars="200" w:firstLine="420"/>
    </w:pPr>
  </w:style>
  <w:style w:type="character" w:customStyle="1" w:styleId="3Char">
    <w:name w:val="标题 3 Char"/>
    <w:link w:val="3"/>
    <w:rsid w:val="0006668A"/>
    <w:rPr>
      <w:rFonts w:ascii="宋体" w:hAnsi="宋体"/>
      <w:b/>
      <w:sz w:val="27"/>
      <w:szCs w:val="27"/>
    </w:rPr>
  </w:style>
  <w:style w:type="character" w:customStyle="1" w:styleId="31">
    <w:name w:val="标题 3 字符"/>
    <w:rsid w:val="00093B8F"/>
    <w:rPr>
      <w:rFonts w:ascii="宋体" w:eastAsia="宋体" w:hAnsi="宋体" w:cs="宋体" w:hint="eastAsia"/>
      <w:b/>
      <w:kern w:val="0"/>
      <w:sz w:val="27"/>
      <w:szCs w:val="27"/>
      <w:lang w:val="en-US" w:eastAsia="zh-CN"/>
    </w:rPr>
  </w:style>
  <w:style w:type="paragraph" w:styleId="4">
    <w:name w:val="toc 4"/>
    <w:basedOn w:val="a"/>
    <w:next w:val="a"/>
    <w:autoRedefine/>
    <w:uiPriority w:val="39"/>
    <w:unhideWhenUsed/>
    <w:rsid w:val="00EC0959"/>
    <w:pPr>
      <w:ind w:leftChars="600" w:left="1260"/>
    </w:pPr>
    <w:rPr>
      <w:rFonts w:asciiTheme="minorHAnsi" w:eastAsiaTheme="minorEastAsia" w:hAnsiTheme="minorHAnsi" w:cstheme="minorBidi"/>
      <w:szCs w:val="22"/>
    </w:rPr>
  </w:style>
  <w:style w:type="paragraph" w:styleId="5">
    <w:name w:val="toc 5"/>
    <w:basedOn w:val="a"/>
    <w:next w:val="a"/>
    <w:autoRedefine/>
    <w:uiPriority w:val="39"/>
    <w:unhideWhenUsed/>
    <w:rsid w:val="00EC0959"/>
    <w:pPr>
      <w:ind w:leftChars="800" w:left="1680"/>
    </w:pPr>
    <w:rPr>
      <w:rFonts w:asciiTheme="minorHAnsi" w:eastAsiaTheme="minorEastAsia" w:hAnsiTheme="minorHAnsi" w:cstheme="minorBidi"/>
      <w:szCs w:val="22"/>
    </w:rPr>
  </w:style>
  <w:style w:type="paragraph" w:styleId="6">
    <w:name w:val="toc 6"/>
    <w:basedOn w:val="a"/>
    <w:next w:val="a"/>
    <w:autoRedefine/>
    <w:uiPriority w:val="39"/>
    <w:unhideWhenUsed/>
    <w:rsid w:val="00EC0959"/>
    <w:pPr>
      <w:ind w:leftChars="1000" w:left="2100"/>
    </w:pPr>
    <w:rPr>
      <w:rFonts w:asciiTheme="minorHAnsi" w:eastAsiaTheme="minorEastAsia" w:hAnsiTheme="minorHAnsi" w:cstheme="minorBidi"/>
      <w:szCs w:val="22"/>
    </w:rPr>
  </w:style>
  <w:style w:type="paragraph" w:styleId="7">
    <w:name w:val="toc 7"/>
    <w:basedOn w:val="a"/>
    <w:next w:val="a"/>
    <w:autoRedefine/>
    <w:uiPriority w:val="39"/>
    <w:unhideWhenUsed/>
    <w:rsid w:val="00EC0959"/>
    <w:pPr>
      <w:ind w:leftChars="1200" w:left="2520"/>
    </w:pPr>
    <w:rPr>
      <w:rFonts w:asciiTheme="minorHAnsi" w:eastAsiaTheme="minorEastAsia" w:hAnsiTheme="minorHAnsi" w:cstheme="minorBidi"/>
      <w:szCs w:val="22"/>
    </w:rPr>
  </w:style>
  <w:style w:type="paragraph" w:styleId="8">
    <w:name w:val="toc 8"/>
    <w:basedOn w:val="a"/>
    <w:next w:val="a"/>
    <w:autoRedefine/>
    <w:uiPriority w:val="39"/>
    <w:unhideWhenUsed/>
    <w:rsid w:val="00EC0959"/>
    <w:pPr>
      <w:ind w:leftChars="1400" w:left="2940"/>
    </w:pPr>
    <w:rPr>
      <w:rFonts w:asciiTheme="minorHAnsi" w:eastAsiaTheme="minorEastAsia" w:hAnsiTheme="minorHAnsi" w:cstheme="minorBidi"/>
      <w:szCs w:val="22"/>
    </w:rPr>
  </w:style>
  <w:style w:type="paragraph" w:styleId="9">
    <w:name w:val="toc 9"/>
    <w:basedOn w:val="a"/>
    <w:next w:val="a"/>
    <w:autoRedefine/>
    <w:uiPriority w:val="39"/>
    <w:unhideWhenUsed/>
    <w:rsid w:val="00EC0959"/>
    <w:pPr>
      <w:ind w:leftChars="1600" w:left="3360"/>
    </w:pPr>
    <w:rPr>
      <w:rFonts w:asciiTheme="minorHAnsi" w:eastAsiaTheme="minorEastAsia" w:hAnsiTheme="minorHAnsi" w:cstheme="minorBidi"/>
      <w:szCs w:val="22"/>
    </w:rPr>
  </w:style>
</w:styles>
</file>

<file path=word/webSettings.xml><?xml version="1.0" encoding="utf-8"?>
<w:webSettings xmlns:r="http://schemas.openxmlformats.org/officeDocument/2006/relationships" xmlns:w="http://schemas.openxmlformats.org/wordprocessingml/2006/main">
  <w:divs>
    <w:div w:id="460878346">
      <w:bodyDiv w:val="1"/>
      <w:marLeft w:val="0"/>
      <w:marRight w:val="0"/>
      <w:marTop w:val="0"/>
      <w:marBottom w:val="0"/>
      <w:divBdr>
        <w:top w:val="none" w:sz="0" w:space="0" w:color="auto"/>
        <w:left w:val="none" w:sz="0" w:space="0" w:color="auto"/>
        <w:bottom w:val="none" w:sz="0" w:space="0" w:color="auto"/>
        <w:right w:val="none" w:sz="0" w:space="0" w:color="auto"/>
      </w:divBdr>
      <w:divsChild>
        <w:div w:id="423455275">
          <w:marLeft w:val="0"/>
          <w:marRight w:val="0"/>
          <w:marTop w:val="0"/>
          <w:marBottom w:val="0"/>
          <w:divBdr>
            <w:top w:val="none" w:sz="0" w:space="0" w:color="auto"/>
            <w:left w:val="none" w:sz="0" w:space="0" w:color="auto"/>
            <w:bottom w:val="none" w:sz="0" w:space="0" w:color="auto"/>
            <w:right w:val="none" w:sz="0" w:space="0" w:color="auto"/>
          </w:divBdr>
          <w:divsChild>
            <w:div w:id="2081362579">
              <w:marLeft w:val="0"/>
              <w:marRight w:val="0"/>
              <w:marTop w:val="0"/>
              <w:marBottom w:val="0"/>
              <w:divBdr>
                <w:top w:val="none" w:sz="0" w:space="0" w:color="auto"/>
                <w:left w:val="none" w:sz="0" w:space="0" w:color="auto"/>
                <w:bottom w:val="none" w:sz="0" w:space="0" w:color="auto"/>
                <w:right w:val="none" w:sz="0" w:space="0" w:color="auto"/>
              </w:divBdr>
              <w:divsChild>
                <w:div w:id="1201090623">
                  <w:marLeft w:val="0"/>
                  <w:marRight w:val="0"/>
                  <w:marTop w:val="0"/>
                  <w:marBottom w:val="0"/>
                  <w:divBdr>
                    <w:top w:val="none" w:sz="0" w:space="0" w:color="auto"/>
                    <w:left w:val="none" w:sz="0" w:space="0" w:color="auto"/>
                    <w:bottom w:val="none" w:sz="0" w:space="0" w:color="auto"/>
                    <w:right w:val="none" w:sz="0" w:space="0" w:color="auto"/>
                  </w:divBdr>
                  <w:divsChild>
                    <w:div w:id="164826161">
                      <w:marLeft w:val="0"/>
                      <w:marRight w:val="0"/>
                      <w:marTop w:val="0"/>
                      <w:marBottom w:val="0"/>
                      <w:divBdr>
                        <w:top w:val="none" w:sz="0" w:space="0" w:color="auto"/>
                        <w:left w:val="none" w:sz="0" w:space="0" w:color="auto"/>
                        <w:bottom w:val="none" w:sz="0" w:space="0" w:color="auto"/>
                        <w:right w:val="none" w:sz="0" w:space="0" w:color="auto"/>
                      </w:divBdr>
                      <w:divsChild>
                        <w:div w:id="1537893407">
                          <w:marLeft w:val="0"/>
                          <w:marRight w:val="0"/>
                          <w:marTop w:val="0"/>
                          <w:marBottom w:val="0"/>
                          <w:divBdr>
                            <w:top w:val="none" w:sz="0" w:space="0" w:color="auto"/>
                            <w:left w:val="none" w:sz="0" w:space="0" w:color="auto"/>
                            <w:bottom w:val="none" w:sz="0" w:space="0" w:color="auto"/>
                            <w:right w:val="none" w:sz="0" w:space="0" w:color="auto"/>
                          </w:divBdr>
                          <w:divsChild>
                            <w:div w:id="1556162141">
                              <w:marLeft w:val="0"/>
                              <w:marRight w:val="0"/>
                              <w:marTop w:val="0"/>
                              <w:marBottom w:val="0"/>
                              <w:divBdr>
                                <w:top w:val="none" w:sz="0" w:space="0" w:color="auto"/>
                                <w:left w:val="none" w:sz="0" w:space="0" w:color="auto"/>
                                <w:bottom w:val="none" w:sz="0" w:space="0" w:color="auto"/>
                                <w:right w:val="none" w:sz="0" w:space="0" w:color="auto"/>
                              </w:divBdr>
                            </w:div>
                            <w:div w:id="1416895395">
                              <w:marLeft w:val="0"/>
                              <w:marRight w:val="0"/>
                              <w:marTop w:val="0"/>
                              <w:marBottom w:val="0"/>
                              <w:divBdr>
                                <w:top w:val="none" w:sz="0" w:space="0" w:color="auto"/>
                                <w:left w:val="none" w:sz="0" w:space="0" w:color="auto"/>
                                <w:bottom w:val="none" w:sz="0" w:space="0" w:color="auto"/>
                                <w:right w:val="none" w:sz="0" w:space="0" w:color="auto"/>
                              </w:divBdr>
                            </w:div>
                          </w:divsChild>
                        </w:div>
                        <w:div w:id="295335067">
                          <w:marLeft w:val="0"/>
                          <w:marRight w:val="0"/>
                          <w:marTop w:val="0"/>
                          <w:marBottom w:val="0"/>
                          <w:divBdr>
                            <w:top w:val="none" w:sz="0" w:space="0" w:color="auto"/>
                            <w:left w:val="none" w:sz="0" w:space="0" w:color="auto"/>
                            <w:bottom w:val="none" w:sz="0" w:space="0" w:color="auto"/>
                            <w:right w:val="none" w:sz="0" w:space="0" w:color="auto"/>
                          </w:divBdr>
                          <w:divsChild>
                            <w:div w:id="1634866935">
                              <w:marLeft w:val="0"/>
                              <w:marRight w:val="230"/>
                              <w:marTop w:val="138"/>
                              <w:marBottom w:val="0"/>
                              <w:divBdr>
                                <w:top w:val="none" w:sz="0" w:space="0" w:color="auto"/>
                                <w:left w:val="none" w:sz="0" w:space="0" w:color="auto"/>
                                <w:bottom w:val="none" w:sz="0" w:space="0" w:color="auto"/>
                                <w:right w:val="none" w:sz="0" w:space="0" w:color="auto"/>
                              </w:divBdr>
                              <w:divsChild>
                                <w:div w:id="420372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703188">
          <w:marLeft w:val="0"/>
          <w:marRight w:val="0"/>
          <w:marTop w:val="0"/>
          <w:marBottom w:val="0"/>
          <w:divBdr>
            <w:top w:val="none" w:sz="0" w:space="0" w:color="auto"/>
            <w:left w:val="none" w:sz="0" w:space="0" w:color="auto"/>
            <w:bottom w:val="none" w:sz="0" w:space="0" w:color="auto"/>
            <w:right w:val="none" w:sz="0" w:space="0" w:color="auto"/>
          </w:divBdr>
          <w:divsChild>
            <w:div w:id="1866677493">
              <w:marLeft w:val="0"/>
              <w:marRight w:val="0"/>
              <w:marTop w:val="0"/>
              <w:marBottom w:val="0"/>
              <w:divBdr>
                <w:top w:val="none" w:sz="0" w:space="0" w:color="auto"/>
                <w:left w:val="none" w:sz="0" w:space="0" w:color="auto"/>
                <w:bottom w:val="none" w:sz="0" w:space="0" w:color="auto"/>
                <w:right w:val="none" w:sz="0" w:space="0" w:color="auto"/>
              </w:divBdr>
              <w:divsChild>
                <w:div w:id="589193866">
                  <w:marLeft w:val="0"/>
                  <w:marRight w:val="0"/>
                  <w:marTop w:val="0"/>
                  <w:marBottom w:val="0"/>
                  <w:divBdr>
                    <w:top w:val="none" w:sz="0" w:space="0" w:color="auto"/>
                    <w:left w:val="none" w:sz="0" w:space="0" w:color="auto"/>
                    <w:bottom w:val="none" w:sz="0" w:space="0" w:color="auto"/>
                    <w:right w:val="none" w:sz="0" w:space="0" w:color="auto"/>
                  </w:divBdr>
                  <w:divsChild>
                    <w:div w:id="1579245482">
                      <w:marLeft w:val="0"/>
                      <w:marRight w:val="0"/>
                      <w:marTop w:val="0"/>
                      <w:marBottom w:val="0"/>
                      <w:divBdr>
                        <w:top w:val="none" w:sz="0" w:space="0" w:color="auto"/>
                        <w:left w:val="none" w:sz="0" w:space="0" w:color="auto"/>
                        <w:bottom w:val="none" w:sz="0" w:space="0" w:color="auto"/>
                        <w:right w:val="none" w:sz="0" w:space="0" w:color="auto"/>
                      </w:divBdr>
                      <w:divsChild>
                        <w:div w:id="75833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6046379">
      <w:bodyDiv w:val="1"/>
      <w:marLeft w:val="0"/>
      <w:marRight w:val="0"/>
      <w:marTop w:val="0"/>
      <w:marBottom w:val="0"/>
      <w:divBdr>
        <w:top w:val="none" w:sz="0" w:space="0" w:color="auto"/>
        <w:left w:val="none" w:sz="0" w:space="0" w:color="auto"/>
        <w:bottom w:val="none" w:sz="0" w:space="0" w:color="auto"/>
        <w:right w:val="none" w:sz="0" w:space="0" w:color="auto"/>
      </w:divBdr>
      <w:divsChild>
        <w:div w:id="33503088">
          <w:marLeft w:val="0"/>
          <w:marRight w:val="0"/>
          <w:marTop w:val="0"/>
          <w:marBottom w:val="0"/>
          <w:divBdr>
            <w:top w:val="none" w:sz="0" w:space="0" w:color="auto"/>
            <w:left w:val="none" w:sz="0" w:space="0" w:color="auto"/>
            <w:bottom w:val="none" w:sz="0" w:space="0" w:color="auto"/>
            <w:right w:val="none" w:sz="0" w:space="0" w:color="auto"/>
          </w:divBdr>
          <w:divsChild>
            <w:div w:id="671758603">
              <w:marLeft w:val="0"/>
              <w:marRight w:val="0"/>
              <w:marTop w:val="0"/>
              <w:marBottom w:val="0"/>
              <w:divBdr>
                <w:top w:val="none" w:sz="0" w:space="0" w:color="auto"/>
                <w:left w:val="none" w:sz="0" w:space="0" w:color="auto"/>
                <w:bottom w:val="none" w:sz="0" w:space="0" w:color="auto"/>
                <w:right w:val="none" w:sz="0" w:space="0" w:color="auto"/>
              </w:divBdr>
              <w:divsChild>
                <w:div w:id="274024948">
                  <w:marLeft w:val="0"/>
                  <w:marRight w:val="0"/>
                  <w:marTop w:val="0"/>
                  <w:marBottom w:val="0"/>
                  <w:divBdr>
                    <w:top w:val="none" w:sz="0" w:space="0" w:color="auto"/>
                    <w:left w:val="none" w:sz="0" w:space="0" w:color="auto"/>
                    <w:bottom w:val="none" w:sz="0" w:space="0" w:color="auto"/>
                    <w:right w:val="none" w:sz="0" w:space="0" w:color="auto"/>
                  </w:divBdr>
                  <w:divsChild>
                    <w:div w:id="406271294">
                      <w:marLeft w:val="0"/>
                      <w:marRight w:val="0"/>
                      <w:marTop w:val="0"/>
                      <w:marBottom w:val="0"/>
                      <w:divBdr>
                        <w:top w:val="none" w:sz="0" w:space="0" w:color="auto"/>
                        <w:left w:val="none" w:sz="0" w:space="0" w:color="auto"/>
                        <w:bottom w:val="none" w:sz="0" w:space="0" w:color="auto"/>
                        <w:right w:val="none" w:sz="0" w:space="0" w:color="auto"/>
                      </w:divBdr>
                      <w:divsChild>
                        <w:div w:id="353727974">
                          <w:marLeft w:val="0"/>
                          <w:marRight w:val="0"/>
                          <w:marTop w:val="0"/>
                          <w:marBottom w:val="0"/>
                          <w:divBdr>
                            <w:top w:val="none" w:sz="0" w:space="0" w:color="auto"/>
                            <w:left w:val="none" w:sz="0" w:space="0" w:color="auto"/>
                            <w:bottom w:val="none" w:sz="0" w:space="0" w:color="auto"/>
                            <w:right w:val="none" w:sz="0" w:space="0" w:color="auto"/>
                          </w:divBdr>
                          <w:divsChild>
                            <w:div w:id="1130510273">
                              <w:marLeft w:val="0"/>
                              <w:marRight w:val="0"/>
                              <w:marTop w:val="0"/>
                              <w:marBottom w:val="0"/>
                              <w:divBdr>
                                <w:top w:val="none" w:sz="0" w:space="0" w:color="auto"/>
                                <w:left w:val="none" w:sz="0" w:space="0" w:color="auto"/>
                                <w:bottom w:val="none" w:sz="0" w:space="0" w:color="auto"/>
                                <w:right w:val="none" w:sz="0" w:space="0" w:color="auto"/>
                              </w:divBdr>
                            </w:div>
                            <w:div w:id="114256373">
                              <w:marLeft w:val="0"/>
                              <w:marRight w:val="0"/>
                              <w:marTop w:val="0"/>
                              <w:marBottom w:val="0"/>
                              <w:divBdr>
                                <w:top w:val="none" w:sz="0" w:space="0" w:color="auto"/>
                                <w:left w:val="none" w:sz="0" w:space="0" w:color="auto"/>
                                <w:bottom w:val="none" w:sz="0" w:space="0" w:color="auto"/>
                                <w:right w:val="none" w:sz="0" w:space="0" w:color="auto"/>
                              </w:divBdr>
                            </w:div>
                          </w:divsChild>
                        </w:div>
                        <w:div w:id="1222249103">
                          <w:marLeft w:val="0"/>
                          <w:marRight w:val="0"/>
                          <w:marTop w:val="0"/>
                          <w:marBottom w:val="0"/>
                          <w:divBdr>
                            <w:top w:val="none" w:sz="0" w:space="0" w:color="auto"/>
                            <w:left w:val="none" w:sz="0" w:space="0" w:color="auto"/>
                            <w:bottom w:val="none" w:sz="0" w:space="0" w:color="auto"/>
                            <w:right w:val="none" w:sz="0" w:space="0" w:color="auto"/>
                          </w:divBdr>
                          <w:divsChild>
                            <w:div w:id="1728727661">
                              <w:marLeft w:val="0"/>
                              <w:marRight w:val="230"/>
                              <w:marTop w:val="138"/>
                              <w:marBottom w:val="0"/>
                              <w:divBdr>
                                <w:top w:val="none" w:sz="0" w:space="0" w:color="auto"/>
                                <w:left w:val="none" w:sz="0" w:space="0" w:color="auto"/>
                                <w:bottom w:val="none" w:sz="0" w:space="0" w:color="auto"/>
                                <w:right w:val="none" w:sz="0" w:space="0" w:color="auto"/>
                              </w:divBdr>
                              <w:divsChild>
                                <w:div w:id="55555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9094960">
          <w:marLeft w:val="0"/>
          <w:marRight w:val="0"/>
          <w:marTop w:val="0"/>
          <w:marBottom w:val="0"/>
          <w:divBdr>
            <w:top w:val="none" w:sz="0" w:space="0" w:color="auto"/>
            <w:left w:val="none" w:sz="0" w:space="0" w:color="auto"/>
            <w:bottom w:val="none" w:sz="0" w:space="0" w:color="auto"/>
            <w:right w:val="none" w:sz="0" w:space="0" w:color="auto"/>
          </w:divBdr>
          <w:divsChild>
            <w:div w:id="842545440">
              <w:marLeft w:val="0"/>
              <w:marRight w:val="0"/>
              <w:marTop w:val="0"/>
              <w:marBottom w:val="0"/>
              <w:divBdr>
                <w:top w:val="none" w:sz="0" w:space="0" w:color="auto"/>
                <w:left w:val="none" w:sz="0" w:space="0" w:color="auto"/>
                <w:bottom w:val="none" w:sz="0" w:space="0" w:color="auto"/>
                <w:right w:val="none" w:sz="0" w:space="0" w:color="auto"/>
              </w:divBdr>
              <w:divsChild>
                <w:div w:id="916784890">
                  <w:marLeft w:val="0"/>
                  <w:marRight w:val="0"/>
                  <w:marTop w:val="0"/>
                  <w:marBottom w:val="0"/>
                  <w:divBdr>
                    <w:top w:val="none" w:sz="0" w:space="0" w:color="auto"/>
                    <w:left w:val="none" w:sz="0" w:space="0" w:color="auto"/>
                    <w:bottom w:val="none" w:sz="0" w:space="0" w:color="auto"/>
                    <w:right w:val="none" w:sz="0" w:space="0" w:color="auto"/>
                  </w:divBdr>
                  <w:divsChild>
                    <w:div w:id="1759712879">
                      <w:marLeft w:val="0"/>
                      <w:marRight w:val="0"/>
                      <w:marTop w:val="0"/>
                      <w:marBottom w:val="0"/>
                      <w:divBdr>
                        <w:top w:val="none" w:sz="0" w:space="0" w:color="auto"/>
                        <w:left w:val="none" w:sz="0" w:space="0" w:color="auto"/>
                        <w:bottom w:val="none" w:sz="0" w:space="0" w:color="auto"/>
                        <w:right w:val="none" w:sz="0" w:space="0" w:color="auto"/>
                      </w:divBdr>
                      <w:divsChild>
                        <w:div w:id="14443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25</Pages>
  <Words>4334</Words>
  <Characters>24710</Characters>
  <Application>Microsoft Office Word</Application>
  <DocSecurity>0</DocSecurity>
  <Lines>205</Lines>
  <Paragraphs>57</Paragraphs>
  <ScaleCrop>false</ScaleCrop>
  <Company/>
  <LinksUpToDate>false</LinksUpToDate>
  <CharactersWithSpaces>28987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511</cp:revision>
  <dcterms:created xsi:type="dcterms:W3CDTF">2014-10-29T12:08:00Z</dcterms:created>
  <dcterms:modified xsi:type="dcterms:W3CDTF">2023-11-17T08:41:00Z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